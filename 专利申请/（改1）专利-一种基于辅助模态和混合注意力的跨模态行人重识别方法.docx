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F2D25" w14:textId="77777777" w:rsidR="00D248E1" w:rsidRDefault="009C354F">
      <w:pPr>
        <w:pStyle w:val="aa"/>
        <w:spacing w:line="360" w:lineRule="exact"/>
        <w:jc w:val="center"/>
        <w:rPr>
          <w:rFonts w:eastAsia="KaiTi_GB2312"/>
          <w:b/>
          <w:bCs/>
          <w:sz w:val="32"/>
          <w:szCs w:val="28"/>
          <w:u w:val="single"/>
        </w:rPr>
      </w:pPr>
      <w:r>
        <w:rPr>
          <w:rFonts w:eastAsia="KaiTi_GB2312" w:hint="eastAsia"/>
          <w:b/>
          <w:bCs/>
          <w:sz w:val="32"/>
          <w:szCs w:val="28"/>
          <w:u w:val="single"/>
        </w:rPr>
        <w:t>技术交底书格式</w:t>
      </w:r>
    </w:p>
    <w:tbl>
      <w:tblPr>
        <w:tblpPr w:leftFromText="180" w:rightFromText="180" w:vertAnchor="page" w:horzAnchor="margin" w:tblpXSpec="center" w:tblpY="22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0"/>
        <w:gridCol w:w="2061"/>
        <w:gridCol w:w="2099"/>
        <w:gridCol w:w="2146"/>
      </w:tblGrid>
      <w:tr w:rsidR="00D248E1" w14:paraId="5E24795B" w14:textId="77777777">
        <w:trPr>
          <w:trHeight w:val="851"/>
        </w:trPr>
        <w:tc>
          <w:tcPr>
            <w:tcW w:w="2043" w:type="dxa"/>
            <w:vAlign w:val="center"/>
          </w:tcPr>
          <w:p w14:paraId="3D03A09C" w14:textId="77777777" w:rsidR="00D248E1" w:rsidRDefault="009C354F">
            <w:pPr>
              <w:pStyle w:val="ac"/>
              <w:spacing w:line="360" w:lineRule="auto"/>
              <w:jc w:val="center"/>
              <w:rPr>
                <w:rFonts w:ascii="宋体" w:hAnsi="宋体"/>
                <w:bCs/>
                <w:sz w:val="21"/>
              </w:rPr>
            </w:pPr>
            <w:r>
              <w:rPr>
                <w:rFonts w:ascii="宋体" w:hAnsi="宋体" w:hint="eastAsia"/>
                <w:bCs/>
                <w:sz w:val="21"/>
              </w:rPr>
              <w:t>专利名称</w:t>
            </w:r>
          </w:p>
        </w:tc>
        <w:tc>
          <w:tcPr>
            <w:tcW w:w="2118" w:type="dxa"/>
            <w:vAlign w:val="center"/>
          </w:tcPr>
          <w:p w14:paraId="4F35550A" w14:textId="79230598" w:rsidR="00D248E1" w:rsidRDefault="009C354F">
            <w:pPr>
              <w:autoSpaceDE w:val="0"/>
              <w:autoSpaceDN w:val="0"/>
              <w:adjustRightInd w:val="0"/>
              <w:jc w:val="left"/>
              <w:rPr>
                <w:rFonts w:ascii="DFKai-SB" w:cs="DFKai-SB"/>
                <w:kern w:val="0"/>
                <w:sz w:val="20"/>
                <w:szCs w:val="20"/>
              </w:rPr>
            </w:pPr>
            <w:r>
              <w:rPr>
                <w:rFonts w:ascii="DFKai-SB" w:cs="DFKai-SB" w:hint="eastAsia"/>
                <w:kern w:val="0"/>
                <w:sz w:val="20"/>
                <w:szCs w:val="20"/>
              </w:rPr>
              <w:t>一种</w:t>
            </w:r>
            <w:r w:rsidR="00AE5CE2">
              <w:rPr>
                <w:rFonts w:ascii="DFKai-SB" w:cs="DFKai-SB" w:hint="eastAsia"/>
                <w:kern w:val="0"/>
                <w:sz w:val="20"/>
                <w:szCs w:val="20"/>
              </w:rPr>
              <w:t>基于辅助模态和混合注意力</w:t>
            </w:r>
            <w:r>
              <w:rPr>
                <w:rFonts w:ascii="DFKai-SB" w:cs="DFKai-SB" w:hint="eastAsia"/>
                <w:kern w:val="0"/>
                <w:sz w:val="20"/>
                <w:szCs w:val="20"/>
              </w:rPr>
              <w:t>的跨模态行人重识别方法</w:t>
            </w:r>
          </w:p>
        </w:tc>
        <w:tc>
          <w:tcPr>
            <w:tcW w:w="2157" w:type="dxa"/>
            <w:vAlign w:val="center"/>
          </w:tcPr>
          <w:p w14:paraId="4C0C4EB4" w14:textId="77777777" w:rsidR="00D248E1" w:rsidRDefault="009C354F">
            <w:pPr>
              <w:pStyle w:val="ac"/>
              <w:spacing w:line="360" w:lineRule="auto"/>
              <w:jc w:val="center"/>
              <w:rPr>
                <w:rFonts w:ascii="宋体" w:hAnsi="宋体"/>
                <w:bCs/>
                <w:sz w:val="21"/>
              </w:rPr>
            </w:pPr>
            <w:r>
              <w:rPr>
                <w:rFonts w:ascii="宋体" w:hAnsi="宋体" w:hint="eastAsia"/>
                <w:bCs/>
                <w:sz w:val="21"/>
              </w:rPr>
              <w:t>所属技术领域</w:t>
            </w:r>
          </w:p>
        </w:tc>
        <w:tc>
          <w:tcPr>
            <w:tcW w:w="2204" w:type="dxa"/>
            <w:vAlign w:val="center"/>
          </w:tcPr>
          <w:p w14:paraId="0F3422B7" w14:textId="3540493F" w:rsidR="00D248E1" w:rsidRDefault="00AE5CE2">
            <w:pPr>
              <w:pStyle w:val="ac"/>
              <w:spacing w:line="360" w:lineRule="auto"/>
              <w:jc w:val="center"/>
              <w:rPr>
                <w:rFonts w:ascii="宋体" w:hAnsi="宋体"/>
                <w:bCs/>
                <w:sz w:val="21"/>
              </w:rPr>
            </w:pPr>
            <w:r>
              <w:rPr>
                <w:rFonts w:ascii="Open Sans" w:hAnsi="Open Sans" w:cs="Open Sans"/>
                <w:color w:val="333333"/>
                <w:shd w:val="clear" w:color="auto" w:fill="FFFFFF"/>
              </w:rPr>
              <w:t>图像检索</w:t>
            </w:r>
          </w:p>
        </w:tc>
      </w:tr>
    </w:tbl>
    <w:p w14:paraId="38507EB6" w14:textId="77777777" w:rsidR="00D248E1" w:rsidRDefault="009C354F">
      <w:pPr>
        <w:pStyle w:val="ac"/>
        <w:numPr>
          <w:ilvl w:val="0"/>
          <w:numId w:val="1"/>
        </w:numPr>
        <w:spacing w:line="360" w:lineRule="auto"/>
        <w:rPr>
          <w:rFonts w:ascii="黑体" w:eastAsia="黑体" w:hAnsi="宋体"/>
          <w:bCs/>
          <w:color w:val="000000"/>
        </w:rPr>
      </w:pPr>
      <w:r>
        <w:rPr>
          <w:rFonts w:ascii="黑体" w:eastAsia="黑体" w:hAnsi="宋体" w:hint="eastAsia"/>
          <w:bCs/>
          <w:color w:val="000000"/>
        </w:rPr>
        <w:t>本发明要解决的技术问题是什么？</w:t>
      </w:r>
    </w:p>
    <w:p w14:paraId="2546B7C5" w14:textId="3052AF40" w:rsidR="00D248E1" w:rsidRDefault="00AE5CE2" w:rsidP="00AE5CE2">
      <w:pPr>
        <w:pStyle w:val="ac"/>
        <w:tabs>
          <w:tab w:val="left" w:pos="360"/>
        </w:tabs>
        <w:spacing w:line="360" w:lineRule="auto"/>
        <w:ind w:firstLineChars="200" w:firstLine="420"/>
        <w:rPr>
          <w:rFonts w:ascii="黑体" w:eastAsia="黑体" w:hAnsi="宋体"/>
          <w:bCs/>
          <w:color w:val="000000"/>
        </w:rPr>
      </w:pPr>
      <w:r w:rsidRPr="00AE5CE2">
        <w:rPr>
          <w:rFonts w:ascii="Calibri" w:hAnsi="Calibri" w:hint="eastAsia"/>
          <w:bCs/>
          <w:kern w:val="2"/>
          <w:sz w:val="21"/>
          <w:szCs w:val="21"/>
        </w:rPr>
        <w:t>跨模态行人重识别旨在匹配来自不同模态的相同身份的行人图像</w:t>
      </w:r>
      <w:r>
        <w:rPr>
          <w:rFonts w:ascii="Calibri" w:hAnsi="Calibri" w:hint="eastAsia"/>
          <w:bCs/>
          <w:kern w:val="2"/>
          <w:sz w:val="21"/>
          <w:szCs w:val="21"/>
        </w:rPr>
        <w:t>，现在所面临的主要挑战之一是可见光模态和红外模态之间存在巨大的差异。</w:t>
      </w:r>
      <w:r w:rsidRPr="00AE5CE2">
        <w:rPr>
          <w:rFonts w:ascii="Calibri" w:hAnsi="Calibri" w:hint="eastAsia"/>
          <w:bCs/>
          <w:kern w:val="2"/>
          <w:sz w:val="21"/>
          <w:szCs w:val="21"/>
        </w:rPr>
        <w:t>现有方法主要通过生成对抗网络进行模态互转或直接提取原始图像的模态共享特征来缓解模态差异。但是，模态互</w:t>
      </w:r>
      <w:proofErr w:type="gramStart"/>
      <w:r w:rsidRPr="00AE5CE2">
        <w:rPr>
          <w:rFonts w:ascii="Calibri" w:hAnsi="Calibri" w:hint="eastAsia"/>
          <w:bCs/>
          <w:kern w:val="2"/>
          <w:sz w:val="21"/>
          <w:szCs w:val="21"/>
        </w:rPr>
        <w:t>转需要</w:t>
      </w:r>
      <w:proofErr w:type="gramEnd"/>
      <w:r w:rsidRPr="00AE5CE2">
        <w:rPr>
          <w:rFonts w:ascii="Calibri" w:hAnsi="Calibri" w:hint="eastAsia"/>
          <w:bCs/>
          <w:kern w:val="2"/>
          <w:sz w:val="21"/>
          <w:szCs w:val="21"/>
        </w:rPr>
        <w:t>复杂的生成网络和判别网络，并且生成的伪图像与真实图像之间仍然存在差距，容易引入噪声。同时，由于可见光图像和红外图像之间的存在巨大的模态差异，直接提取模态共享特征十分困难，而且不能充分挖掘细微的、更具鉴别性的特征信息。本发明设计了一种基于辅助模态和混合注意力的跨模态行人重识别方法，能有效地缓解模态差异，同时挖掘细微的、更具鉴别性的</w:t>
      </w:r>
      <w:r w:rsidR="009C1C9D">
        <w:rPr>
          <w:rFonts w:ascii="Calibri" w:hAnsi="Calibri" w:hint="eastAsia"/>
          <w:bCs/>
          <w:kern w:val="2"/>
          <w:sz w:val="21"/>
          <w:szCs w:val="21"/>
        </w:rPr>
        <w:t>行人图像</w:t>
      </w:r>
      <w:r w:rsidRPr="00AE5CE2">
        <w:rPr>
          <w:rFonts w:ascii="Calibri" w:hAnsi="Calibri" w:hint="eastAsia"/>
          <w:bCs/>
          <w:kern w:val="2"/>
          <w:sz w:val="21"/>
          <w:szCs w:val="21"/>
        </w:rPr>
        <w:t>特征信息。</w:t>
      </w:r>
    </w:p>
    <w:p w14:paraId="2504C893" w14:textId="77777777" w:rsidR="00D248E1" w:rsidRDefault="009C354F">
      <w:pPr>
        <w:pStyle w:val="ac"/>
        <w:numPr>
          <w:ilvl w:val="0"/>
          <w:numId w:val="1"/>
        </w:numPr>
        <w:spacing w:line="360" w:lineRule="auto"/>
        <w:rPr>
          <w:rFonts w:ascii="黑体" w:eastAsia="黑体" w:hAnsi="宋体"/>
          <w:bCs/>
        </w:rPr>
      </w:pPr>
      <w:r>
        <w:rPr>
          <w:rFonts w:ascii="黑体" w:eastAsia="黑体" w:hAnsi="宋体" w:hint="eastAsia"/>
          <w:bCs/>
        </w:rPr>
        <w:t>详细介绍技术背景</w:t>
      </w:r>
      <w:r>
        <w:rPr>
          <w:rFonts w:ascii="黑体" w:eastAsia="黑体" w:hAnsi="宋体"/>
          <w:bCs/>
        </w:rPr>
        <w:t>,</w:t>
      </w:r>
      <w:r>
        <w:rPr>
          <w:rFonts w:ascii="黑体" w:eastAsia="黑体" w:hAnsi="宋体" w:hint="eastAsia"/>
          <w:bCs/>
        </w:rPr>
        <w:t>并描述已有的与本发明最相近似的实现方案。</w:t>
      </w:r>
    </w:p>
    <w:p w14:paraId="438F783C" w14:textId="77777777" w:rsidR="00D248E1" w:rsidRDefault="009C354F">
      <w:pPr>
        <w:pStyle w:val="ac"/>
        <w:spacing w:line="360" w:lineRule="auto"/>
        <w:ind w:firstLineChars="200" w:firstLine="480"/>
        <w:rPr>
          <w:rFonts w:ascii="KaiTi_GB2312" w:eastAsia="KaiTi_GB2312"/>
          <w:color w:val="0000FF"/>
        </w:rPr>
      </w:pPr>
      <w:r>
        <w:rPr>
          <w:rFonts w:ascii="KaiTi_GB2312" w:eastAsia="KaiTi_GB2312" w:hint="eastAsia"/>
          <w:color w:val="0000FF"/>
        </w:rPr>
        <w:t>（包括两部分：背景技术及现有技术方案，应详细介绍，以不需再去看文献即可领会该技术内容为准，如果现有技术出自专利、期刊、书籍，则提供出处）</w:t>
      </w:r>
    </w:p>
    <w:p w14:paraId="3F7328FC" w14:textId="7C23FBA8" w:rsidR="00AE5CE2" w:rsidRPr="00AE5CE2" w:rsidRDefault="00AE5CE2" w:rsidP="00AE5CE2">
      <w:pPr>
        <w:pStyle w:val="ac"/>
        <w:spacing w:line="360" w:lineRule="auto"/>
        <w:ind w:firstLineChars="200" w:firstLine="420"/>
        <w:rPr>
          <w:sz w:val="21"/>
          <w:szCs w:val="21"/>
        </w:rPr>
      </w:pPr>
      <w:r w:rsidRPr="00AE5CE2">
        <w:rPr>
          <w:rFonts w:hint="eastAsia"/>
          <w:sz w:val="21"/>
          <w:szCs w:val="21"/>
        </w:rPr>
        <w:t>行人重识别（</w:t>
      </w:r>
      <w:r w:rsidRPr="00AE5CE2">
        <w:rPr>
          <w:rFonts w:hint="eastAsia"/>
          <w:sz w:val="21"/>
          <w:szCs w:val="21"/>
        </w:rPr>
        <w:t xml:space="preserve">Person Re-Identification, </w:t>
      </w:r>
      <w:proofErr w:type="spellStart"/>
      <w:r w:rsidRPr="00AE5CE2">
        <w:rPr>
          <w:rFonts w:hint="eastAsia"/>
          <w:sz w:val="21"/>
          <w:szCs w:val="21"/>
        </w:rPr>
        <w:t>ReID</w:t>
      </w:r>
      <w:proofErr w:type="spellEnd"/>
      <w:r w:rsidRPr="00AE5CE2">
        <w:rPr>
          <w:rFonts w:hint="eastAsia"/>
          <w:sz w:val="21"/>
          <w:szCs w:val="21"/>
        </w:rPr>
        <w:t>）是智能监控系统的关键技术之一，是指利用计算机视觉技术在指定视频或图片序列中对特定行人进行识别的技术，旨在解决不同摄像头之间的行人检索问题。近年来，</w:t>
      </w:r>
      <w:proofErr w:type="spellStart"/>
      <w:r w:rsidRPr="00AE5CE2">
        <w:rPr>
          <w:rFonts w:hint="eastAsia"/>
          <w:sz w:val="21"/>
          <w:szCs w:val="21"/>
        </w:rPr>
        <w:t>ReID</w:t>
      </w:r>
      <w:proofErr w:type="spellEnd"/>
      <w:r w:rsidR="006257BB">
        <w:rPr>
          <w:rFonts w:hint="eastAsia"/>
          <w:sz w:val="21"/>
          <w:szCs w:val="21"/>
        </w:rPr>
        <w:t>受到许多</w:t>
      </w:r>
      <w:r w:rsidRPr="00AE5CE2">
        <w:rPr>
          <w:rFonts w:hint="eastAsia"/>
          <w:sz w:val="21"/>
          <w:szCs w:val="21"/>
        </w:rPr>
        <w:t>关注，取得了不错的进展</w:t>
      </w:r>
      <w:r w:rsidR="006257BB">
        <w:rPr>
          <w:rFonts w:hint="eastAsia"/>
          <w:sz w:val="21"/>
          <w:szCs w:val="21"/>
        </w:rPr>
        <w:t>。</w:t>
      </w:r>
    </w:p>
    <w:p w14:paraId="3FF8174D" w14:textId="4CD300E3" w:rsidR="00AE5CE2" w:rsidRPr="00AE5CE2" w:rsidRDefault="00AE5CE2" w:rsidP="00AE5CE2">
      <w:pPr>
        <w:pStyle w:val="ac"/>
        <w:spacing w:line="360" w:lineRule="auto"/>
        <w:ind w:firstLineChars="200" w:firstLine="420"/>
        <w:rPr>
          <w:sz w:val="21"/>
          <w:szCs w:val="21"/>
        </w:rPr>
      </w:pPr>
      <w:r w:rsidRPr="00AE5CE2">
        <w:rPr>
          <w:rFonts w:hint="eastAsia"/>
          <w:sz w:val="21"/>
          <w:szCs w:val="21"/>
        </w:rPr>
        <w:t>然而，可见光摄像头在弱光或者无光（例如夜晚）的环境下，并不能捕获到有效的行人信息，与可见光相机相比，红外（</w:t>
      </w:r>
      <w:r w:rsidRPr="00AE5CE2">
        <w:rPr>
          <w:rFonts w:hint="eastAsia"/>
          <w:sz w:val="21"/>
          <w:szCs w:val="21"/>
        </w:rPr>
        <w:t>IR</w:t>
      </w:r>
      <w:r w:rsidRPr="00AE5CE2">
        <w:rPr>
          <w:rFonts w:hint="eastAsia"/>
          <w:sz w:val="21"/>
          <w:szCs w:val="21"/>
        </w:rPr>
        <w:t>）相机可以在黑暗环境中从场景中捕获</w:t>
      </w:r>
      <w:r w:rsidR="006257BB">
        <w:rPr>
          <w:rFonts w:hint="eastAsia"/>
          <w:sz w:val="21"/>
          <w:szCs w:val="21"/>
        </w:rPr>
        <w:t>有效</w:t>
      </w:r>
      <w:r w:rsidRPr="00AE5CE2">
        <w:rPr>
          <w:rFonts w:hint="eastAsia"/>
          <w:sz w:val="21"/>
          <w:szCs w:val="21"/>
        </w:rPr>
        <w:t>的</w:t>
      </w:r>
      <w:r w:rsidR="006257BB">
        <w:rPr>
          <w:rFonts w:hint="eastAsia"/>
          <w:sz w:val="21"/>
          <w:szCs w:val="21"/>
        </w:rPr>
        <w:t>图像</w:t>
      </w:r>
      <w:r w:rsidRPr="00AE5CE2">
        <w:rPr>
          <w:rFonts w:hint="eastAsia"/>
          <w:sz w:val="21"/>
          <w:szCs w:val="21"/>
        </w:rPr>
        <w:t>信息。但是，由于可见光图像和红外图像之间存在巨大的差异，传统单模态的行人重识别模型难以处理这两种不同模态图像之间的行人重识别任务。</w:t>
      </w:r>
    </w:p>
    <w:p w14:paraId="2BA2B0F4" w14:textId="77777777" w:rsidR="00AE5CE2" w:rsidRPr="00AE5CE2" w:rsidRDefault="00AE5CE2" w:rsidP="00AE5CE2">
      <w:pPr>
        <w:pStyle w:val="ac"/>
        <w:spacing w:line="360" w:lineRule="auto"/>
        <w:ind w:firstLineChars="200" w:firstLine="420"/>
        <w:rPr>
          <w:sz w:val="21"/>
          <w:szCs w:val="21"/>
        </w:rPr>
      </w:pPr>
      <w:r w:rsidRPr="00AE5CE2">
        <w:rPr>
          <w:rFonts w:hint="eastAsia"/>
          <w:sz w:val="21"/>
          <w:szCs w:val="21"/>
        </w:rPr>
        <w:t>因此，为了更有效地进行两种模态图像间的行人重识别，研究人员提出了基于可见光——红外图像跨模态行人重识别问题（</w:t>
      </w:r>
      <w:r w:rsidRPr="00AE5CE2">
        <w:rPr>
          <w:rFonts w:hint="eastAsia"/>
          <w:sz w:val="21"/>
          <w:szCs w:val="21"/>
        </w:rPr>
        <w:t xml:space="preserve">Visible-Infrared Person Re-Identification, VI </w:t>
      </w:r>
      <w:proofErr w:type="spellStart"/>
      <w:r w:rsidRPr="00AE5CE2">
        <w:rPr>
          <w:rFonts w:hint="eastAsia"/>
          <w:sz w:val="21"/>
          <w:szCs w:val="21"/>
        </w:rPr>
        <w:t>ReID</w:t>
      </w:r>
      <w:proofErr w:type="spellEnd"/>
      <w:r w:rsidRPr="00AE5CE2">
        <w:rPr>
          <w:rFonts w:hint="eastAsia"/>
          <w:sz w:val="21"/>
          <w:szCs w:val="21"/>
        </w:rPr>
        <w:t>）。</w:t>
      </w:r>
    </w:p>
    <w:p w14:paraId="1B6B3B2A" w14:textId="0C8C1A8B" w:rsidR="00AE5CE2" w:rsidRPr="00AE5CE2" w:rsidRDefault="00AE5CE2" w:rsidP="00AE5CE2">
      <w:pPr>
        <w:pStyle w:val="ac"/>
        <w:spacing w:line="360" w:lineRule="auto"/>
        <w:ind w:firstLineChars="200" w:firstLine="420"/>
        <w:rPr>
          <w:sz w:val="21"/>
          <w:szCs w:val="21"/>
        </w:rPr>
      </w:pPr>
      <w:r w:rsidRPr="00AE5CE2">
        <w:rPr>
          <w:rFonts w:hint="eastAsia"/>
          <w:sz w:val="21"/>
          <w:szCs w:val="21"/>
        </w:rPr>
        <w:t>跨模态行人重识别主要</w:t>
      </w:r>
      <w:r w:rsidR="006257BB">
        <w:rPr>
          <w:rFonts w:hint="eastAsia"/>
          <w:sz w:val="21"/>
          <w:szCs w:val="21"/>
        </w:rPr>
        <w:t>面临</w:t>
      </w:r>
      <w:r w:rsidRPr="00AE5CE2">
        <w:rPr>
          <w:rFonts w:hint="eastAsia"/>
          <w:sz w:val="21"/>
          <w:szCs w:val="21"/>
        </w:rPr>
        <w:t>模态内行人图像的差异和模态间行人图像的差异</w:t>
      </w:r>
      <w:r w:rsidR="006257BB">
        <w:rPr>
          <w:rFonts w:hint="eastAsia"/>
          <w:sz w:val="21"/>
          <w:szCs w:val="21"/>
        </w:rPr>
        <w:t>所带来的困难和挑战</w:t>
      </w:r>
      <w:r w:rsidRPr="00AE5CE2">
        <w:rPr>
          <w:rFonts w:hint="eastAsia"/>
          <w:sz w:val="21"/>
          <w:szCs w:val="21"/>
        </w:rPr>
        <w:t>。模态内行人图像的差异主要是由于不同的行人姿态、背景以及摄像头视角等因素造成的，例如待查询图像行人的姿势是正面，而</w:t>
      </w:r>
      <w:r w:rsidR="006257BB">
        <w:rPr>
          <w:rFonts w:hint="eastAsia"/>
          <w:sz w:val="21"/>
          <w:szCs w:val="21"/>
        </w:rPr>
        <w:t>行人图像</w:t>
      </w:r>
      <w:r w:rsidRPr="00AE5CE2">
        <w:rPr>
          <w:rFonts w:hint="eastAsia"/>
          <w:sz w:val="21"/>
          <w:szCs w:val="21"/>
        </w:rPr>
        <w:t>候选</w:t>
      </w:r>
      <w:r w:rsidR="006257BB">
        <w:rPr>
          <w:rFonts w:hint="eastAsia"/>
          <w:sz w:val="21"/>
          <w:szCs w:val="21"/>
        </w:rPr>
        <w:t>库</w:t>
      </w:r>
      <w:r w:rsidRPr="00AE5CE2">
        <w:rPr>
          <w:rFonts w:hint="eastAsia"/>
          <w:sz w:val="21"/>
          <w:szCs w:val="21"/>
        </w:rPr>
        <w:t>中可能是侧面、背面，甚至是被障碍物遮挡的行人图像。模态间行人图像的差异主要是由于可见光摄像头和</w:t>
      </w:r>
      <w:r w:rsidRPr="00AE5CE2">
        <w:rPr>
          <w:rFonts w:hint="eastAsia"/>
          <w:sz w:val="21"/>
          <w:szCs w:val="21"/>
        </w:rPr>
        <w:lastRenderedPageBreak/>
        <w:t>红外摄像头不同的成像原理造成的，例如可见图像通常有三个通道，包含丰富的视觉信息，如形状、位置、颜色和纹理。而红外图像具有一个通道，主要包含轮廓和位置信息。</w:t>
      </w:r>
    </w:p>
    <w:p w14:paraId="7BC96869" w14:textId="69A34085" w:rsidR="00AE5CE2" w:rsidRPr="00AE5CE2" w:rsidRDefault="00AE5CE2" w:rsidP="00AE5CE2">
      <w:pPr>
        <w:pStyle w:val="ac"/>
        <w:spacing w:line="360" w:lineRule="auto"/>
        <w:ind w:firstLineChars="200" w:firstLine="420"/>
        <w:rPr>
          <w:sz w:val="21"/>
          <w:szCs w:val="21"/>
        </w:rPr>
      </w:pPr>
      <w:r w:rsidRPr="00AE5CE2">
        <w:rPr>
          <w:rFonts w:hint="eastAsia"/>
          <w:sz w:val="21"/>
          <w:szCs w:val="21"/>
        </w:rPr>
        <w:t>根据解决方式的不同，现有的跨模态行人重识别方法可以分成以下两种方法：模态共享特征学习和模态互转。</w:t>
      </w:r>
    </w:p>
    <w:p w14:paraId="15890A52" w14:textId="535979D4" w:rsidR="00051909" w:rsidRDefault="00AE5CE2" w:rsidP="00AE5CE2">
      <w:pPr>
        <w:pStyle w:val="ac"/>
        <w:spacing w:line="360" w:lineRule="auto"/>
        <w:ind w:firstLineChars="200" w:firstLine="420"/>
        <w:rPr>
          <w:sz w:val="21"/>
          <w:szCs w:val="21"/>
        </w:rPr>
      </w:pPr>
      <w:r w:rsidRPr="00AE5CE2">
        <w:rPr>
          <w:rFonts w:hint="eastAsia"/>
          <w:sz w:val="21"/>
          <w:szCs w:val="21"/>
        </w:rPr>
        <w:t>模态共享特征学习主要通过特征</w:t>
      </w:r>
      <w:r w:rsidR="006257BB">
        <w:rPr>
          <w:rFonts w:hint="eastAsia"/>
          <w:sz w:val="21"/>
          <w:szCs w:val="21"/>
        </w:rPr>
        <w:t>投影</w:t>
      </w:r>
      <w:r w:rsidRPr="00AE5CE2">
        <w:rPr>
          <w:rFonts w:hint="eastAsia"/>
          <w:sz w:val="21"/>
          <w:szCs w:val="21"/>
        </w:rPr>
        <w:t>的方式，把红外图像和可见光图像的特征投影到一个统一的模态共享空间中，然后进行度量学习</w:t>
      </w:r>
      <w:r w:rsidR="00051909">
        <w:rPr>
          <w:rFonts w:hint="eastAsia"/>
          <w:sz w:val="21"/>
          <w:szCs w:val="21"/>
        </w:rPr>
        <w:t>，把不同模态、相同身份的行人特征距离拉近，同一模态不同身份的行人特征距离推远</w:t>
      </w:r>
      <w:r w:rsidRPr="00AE5CE2">
        <w:rPr>
          <w:rFonts w:hint="eastAsia"/>
          <w:sz w:val="21"/>
          <w:szCs w:val="21"/>
        </w:rPr>
        <w:t>。</w:t>
      </w:r>
    </w:p>
    <w:p w14:paraId="78B78026" w14:textId="5B149FE2" w:rsidR="00AE5CE2" w:rsidRPr="00AE5CE2" w:rsidRDefault="00AE5CE2" w:rsidP="00AE5CE2">
      <w:pPr>
        <w:pStyle w:val="ac"/>
        <w:spacing w:line="360" w:lineRule="auto"/>
        <w:ind w:firstLineChars="200" w:firstLine="420"/>
        <w:rPr>
          <w:sz w:val="21"/>
          <w:szCs w:val="21"/>
        </w:rPr>
      </w:pPr>
      <w:r w:rsidRPr="00AE5CE2">
        <w:rPr>
          <w:rFonts w:hint="eastAsia"/>
          <w:sz w:val="21"/>
          <w:szCs w:val="21"/>
        </w:rPr>
        <w:t>模态互</w:t>
      </w:r>
      <w:proofErr w:type="gramStart"/>
      <w:r w:rsidRPr="00AE5CE2">
        <w:rPr>
          <w:rFonts w:hint="eastAsia"/>
          <w:sz w:val="21"/>
          <w:szCs w:val="21"/>
        </w:rPr>
        <w:t>转主要</w:t>
      </w:r>
      <w:proofErr w:type="gramEnd"/>
      <w:r w:rsidRPr="00AE5CE2">
        <w:rPr>
          <w:rFonts w:hint="eastAsia"/>
          <w:sz w:val="21"/>
          <w:szCs w:val="21"/>
        </w:rPr>
        <w:t>使用生成对抗网络来生成伪图像，例如通过可见光图像来生成红外伪图像，实现了从一种模态转变成另一种模态，从而进行两种模态间的相互转换</w:t>
      </w:r>
      <w:r w:rsidR="006257BB">
        <w:rPr>
          <w:rFonts w:hint="eastAsia"/>
          <w:sz w:val="21"/>
          <w:szCs w:val="21"/>
        </w:rPr>
        <w:t>，</w:t>
      </w:r>
      <w:proofErr w:type="gramStart"/>
      <w:r w:rsidR="006257BB">
        <w:rPr>
          <w:rFonts w:hint="eastAsia"/>
          <w:sz w:val="21"/>
          <w:szCs w:val="21"/>
        </w:rPr>
        <w:t>把跨模态</w:t>
      </w:r>
      <w:proofErr w:type="gramEnd"/>
      <w:r w:rsidR="006257BB">
        <w:rPr>
          <w:rFonts w:hint="eastAsia"/>
          <w:sz w:val="21"/>
          <w:szCs w:val="21"/>
        </w:rPr>
        <w:t>问题转变为单模态问题来解决。</w:t>
      </w:r>
    </w:p>
    <w:p w14:paraId="12DA4C80" w14:textId="77777777" w:rsidR="00AE5CE2" w:rsidRPr="00AE5CE2" w:rsidRDefault="00AE5CE2">
      <w:pPr>
        <w:pStyle w:val="ac"/>
        <w:spacing w:line="360" w:lineRule="auto"/>
        <w:ind w:firstLineChars="200" w:firstLine="480"/>
        <w:rPr>
          <w:rFonts w:ascii="KaiTi_GB2312" w:eastAsia="KaiTi_GB2312"/>
          <w:color w:val="0000FF"/>
        </w:rPr>
      </w:pPr>
    </w:p>
    <w:p w14:paraId="72045E8D" w14:textId="77777777" w:rsidR="00D248E1" w:rsidRDefault="009C354F">
      <w:pPr>
        <w:pStyle w:val="ac"/>
        <w:spacing w:line="360" w:lineRule="auto"/>
        <w:rPr>
          <w:rFonts w:ascii="黑体" w:eastAsia="黑体" w:hAnsi="宋体"/>
          <w:bCs/>
        </w:rPr>
      </w:pPr>
      <w:r>
        <w:rPr>
          <w:rFonts w:ascii="黑体" w:eastAsia="黑体" w:hAnsi="宋体"/>
          <w:bCs/>
        </w:rPr>
        <w:t>3</w:t>
      </w:r>
      <w:r>
        <w:rPr>
          <w:rFonts w:ascii="黑体" w:eastAsia="黑体" w:hAnsi="宋体" w:hint="eastAsia"/>
          <w:bCs/>
        </w:rPr>
        <w:t>、现有技术的缺点是什么？针对这些缺点，说明本发明的目的。</w:t>
      </w:r>
    </w:p>
    <w:p w14:paraId="76A3E1D1" w14:textId="722D4991" w:rsidR="00AE5CE2" w:rsidRDefault="009C354F" w:rsidP="00AE5CE2">
      <w:pPr>
        <w:pStyle w:val="ac"/>
        <w:spacing w:line="360" w:lineRule="auto"/>
        <w:ind w:firstLineChars="200" w:firstLine="480"/>
        <w:rPr>
          <w:rFonts w:ascii="KaiTi_GB2312" w:eastAsia="KaiTi_GB2312"/>
          <w:color w:val="0000FF"/>
        </w:rPr>
      </w:pPr>
      <w:r>
        <w:rPr>
          <w:rFonts w:ascii="KaiTi_GB2312" w:eastAsia="KaiTi_GB2312" w:hint="eastAsia"/>
          <w:color w:val="0000FF"/>
        </w:rPr>
        <w:t>（客观评价，现有技术的缺点是针对于本发明的优点来说的，本发明不能解决的缺点不必写；基于本发明能解决的问题写出发明的目的。）</w:t>
      </w:r>
    </w:p>
    <w:p w14:paraId="6E44BC3B" w14:textId="4E6C2401" w:rsidR="00AE5CE2" w:rsidRPr="0044433B" w:rsidRDefault="00AE5CE2" w:rsidP="0044433B">
      <w:pPr>
        <w:pStyle w:val="ac"/>
        <w:tabs>
          <w:tab w:val="left" w:pos="360"/>
        </w:tabs>
        <w:spacing w:line="360" w:lineRule="auto"/>
        <w:ind w:firstLineChars="200" w:firstLine="420"/>
        <w:rPr>
          <w:rFonts w:ascii="Calibri" w:hAnsi="Calibri"/>
          <w:bCs/>
          <w:kern w:val="2"/>
          <w:sz w:val="21"/>
          <w:szCs w:val="21"/>
        </w:rPr>
      </w:pPr>
      <w:r w:rsidRPr="0044433B">
        <w:rPr>
          <w:rFonts w:ascii="Calibri" w:hAnsi="Calibri" w:hint="eastAsia"/>
          <w:bCs/>
          <w:kern w:val="2"/>
          <w:sz w:val="21"/>
          <w:szCs w:val="21"/>
        </w:rPr>
        <w:t>跨模态行人重识别面临的主要挑战之一是不同模态间存在巨大的差异。现有方法中，模态互</w:t>
      </w:r>
      <w:proofErr w:type="gramStart"/>
      <w:r w:rsidRPr="0044433B">
        <w:rPr>
          <w:rFonts w:ascii="Calibri" w:hAnsi="Calibri" w:hint="eastAsia"/>
          <w:bCs/>
          <w:kern w:val="2"/>
          <w:sz w:val="21"/>
          <w:szCs w:val="21"/>
        </w:rPr>
        <w:t>转需要</w:t>
      </w:r>
      <w:proofErr w:type="gramEnd"/>
      <w:r w:rsidRPr="0044433B">
        <w:rPr>
          <w:rFonts w:ascii="Calibri" w:hAnsi="Calibri" w:hint="eastAsia"/>
          <w:bCs/>
          <w:kern w:val="2"/>
          <w:sz w:val="21"/>
          <w:szCs w:val="21"/>
        </w:rPr>
        <w:t>复杂的生成网络和判别网络，并且生成的伪图像与真实图像之间仍然存在差距，容易引入噪声。同时，由于可见光图像和红外图像之间的模态存在巨大的差异，直接提取模态共享特征十分困难，而且不能充分挖掘细微的、更具鉴别性的特征信息。</w:t>
      </w:r>
    </w:p>
    <w:p w14:paraId="126AC7F1" w14:textId="7517D3B1" w:rsidR="00AE5CE2" w:rsidRPr="0044433B" w:rsidRDefault="00AE5CE2" w:rsidP="0044433B">
      <w:pPr>
        <w:pStyle w:val="ac"/>
        <w:tabs>
          <w:tab w:val="left" w:pos="360"/>
        </w:tabs>
        <w:spacing w:line="360" w:lineRule="auto"/>
        <w:ind w:firstLineChars="200" w:firstLine="420"/>
        <w:rPr>
          <w:rFonts w:ascii="Calibri" w:hAnsi="Calibri"/>
          <w:bCs/>
          <w:kern w:val="2"/>
          <w:sz w:val="21"/>
          <w:szCs w:val="21"/>
        </w:rPr>
      </w:pPr>
      <w:r w:rsidRPr="0044433B">
        <w:rPr>
          <w:rFonts w:ascii="Calibri" w:hAnsi="Calibri" w:hint="eastAsia"/>
          <w:bCs/>
          <w:kern w:val="2"/>
          <w:sz w:val="21"/>
          <w:szCs w:val="21"/>
        </w:rPr>
        <w:t>为了能有效地缓解模态差异，同时挖掘细微的、更具鉴别性的</w:t>
      </w:r>
      <w:r w:rsidR="006257BB">
        <w:rPr>
          <w:rFonts w:ascii="Calibri" w:hAnsi="Calibri" w:hint="eastAsia"/>
          <w:bCs/>
          <w:kern w:val="2"/>
          <w:sz w:val="21"/>
          <w:szCs w:val="21"/>
        </w:rPr>
        <w:t>行人图像特征信息，本</w:t>
      </w:r>
      <w:r w:rsidRPr="0044433B">
        <w:rPr>
          <w:rFonts w:ascii="Calibri" w:hAnsi="Calibri" w:hint="eastAsia"/>
          <w:bCs/>
          <w:kern w:val="2"/>
          <w:sz w:val="21"/>
          <w:szCs w:val="21"/>
        </w:rPr>
        <w:t>发明使用辅助模态来缓解模态差异，同时使用混合注意力机制来引导模型发现不同行人图像间的细微差异。</w:t>
      </w:r>
    </w:p>
    <w:p w14:paraId="3EE2134B" w14:textId="32701EAB" w:rsidR="00D248E1" w:rsidRDefault="009C354F" w:rsidP="00AE5CE2">
      <w:pPr>
        <w:pStyle w:val="ac"/>
        <w:numPr>
          <w:ilvl w:val="0"/>
          <w:numId w:val="2"/>
        </w:numPr>
        <w:spacing w:line="360" w:lineRule="auto"/>
        <w:rPr>
          <w:rFonts w:ascii="黑体" w:eastAsia="黑体" w:hAnsi="宋体"/>
          <w:bCs/>
        </w:rPr>
      </w:pPr>
      <w:r>
        <w:rPr>
          <w:rFonts w:ascii="黑体" w:eastAsia="黑体" w:hAnsi="宋体" w:hint="eastAsia"/>
          <w:bCs/>
        </w:rPr>
        <w:t>本发明技术方案的基本内容。</w:t>
      </w:r>
    </w:p>
    <w:p w14:paraId="5E86181C" w14:textId="51DC5CB4" w:rsidR="00AE5CE2" w:rsidRPr="0044433B" w:rsidRDefault="00AE5CE2" w:rsidP="0044433B">
      <w:pPr>
        <w:pStyle w:val="ac"/>
        <w:tabs>
          <w:tab w:val="left" w:pos="360"/>
        </w:tabs>
        <w:spacing w:line="360" w:lineRule="auto"/>
        <w:ind w:firstLineChars="200" w:firstLine="420"/>
        <w:rPr>
          <w:rFonts w:ascii="Calibri" w:hAnsi="Calibri"/>
          <w:bCs/>
          <w:kern w:val="2"/>
          <w:sz w:val="21"/>
          <w:szCs w:val="21"/>
        </w:rPr>
      </w:pPr>
      <w:r w:rsidRPr="0044433B">
        <w:rPr>
          <w:rFonts w:ascii="Calibri" w:hAnsi="Calibri"/>
          <w:bCs/>
          <w:kern w:val="2"/>
          <w:sz w:val="21"/>
          <w:szCs w:val="21"/>
        </w:rPr>
        <w:t>本发明设计一种基于辅助模态和混合注意力的跨模态行人重识别方法，能有效地缓解模态差异，同时挖掘细微的、更具鉴别性的</w:t>
      </w:r>
      <w:r w:rsidR="006257BB">
        <w:rPr>
          <w:rFonts w:ascii="Calibri" w:hAnsi="Calibri" w:hint="eastAsia"/>
          <w:bCs/>
          <w:kern w:val="2"/>
          <w:sz w:val="21"/>
          <w:szCs w:val="21"/>
        </w:rPr>
        <w:t>行人图像</w:t>
      </w:r>
      <w:r w:rsidRPr="0044433B">
        <w:rPr>
          <w:rFonts w:ascii="Calibri" w:hAnsi="Calibri"/>
          <w:bCs/>
          <w:kern w:val="2"/>
          <w:sz w:val="21"/>
          <w:szCs w:val="21"/>
        </w:rPr>
        <w:t>特征信息。</w:t>
      </w:r>
    </w:p>
    <w:p w14:paraId="238BD214" w14:textId="5439A09C" w:rsidR="00AE5CE2" w:rsidRPr="00A33EA2" w:rsidRDefault="00AE5CE2" w:rsidP="00A33EA2">
      <w:pPr>
        <w:pStyle w:val="ac"/>
        <w:tabs>
          <w:tab w:val="left" w:pos="360"/>
        </w:tabs>
        <w:spacing w:line="360" w:lineRule="auto"/>
        <w:ind w:firstLineChars="200" w:firstLine="420"/>
        <w:rPr>
          <w:rFonts w:ascii="Calibri" w:hAnsi="Calibri"/>
          <w:bCs/>
          <w:kern w:val="2"/>
          <w:sz w:val="21"/>
          <w:szCs w:val="21"/>
        </w:rPr>
      </w:pPr>
      <w:r w:rsidRPr="0044433B">
        <w:rPr>
          <w:rFonts w:ascii="Calibri" w:hAnsi="Calibri"/>
          <w:bCs/>
          <w:kern w:val="2"/>
          <w:sz w:val="21"/>
          <w:szCs w:val="21"/>
        </w:rPr>
        <w:t>该方法的网络结构如下图所示。首先，将可见光图像与红外图像输入辅助模态生成器，以生成辅助模态图像。然后，生成的辅助</w:t>
      </w:r>
      <w:r w:rsidR="00FC6FE3">
        <w:rPr>
          <w:rFonts w:ascii="Calibri" w:hAnsi="Calibri" w:hint="eastAsia"/>
          <w:bCs/>
          <w:kern w:val="2"/>
          <w:sz w:val="21"/>
          <w:szCs w:val="21"/>
        </w:rPr>
        <w:t>模态</w:t>
      </w:r>
      <w:r w:rsidRPr="0044433B">
        <w:rPr>
          <w:rFonts w:ascii="Calibri" w:hAnsi="Calibri"/>
          <w:bCs/>
          <w:kern w:val="2"/>
          <w:sz w:val="21"/>
          <w:szCs w:val="21"/>
        </w:rPr>
        <w:t>图像分别和原始的可见光图像与红外图像一同输入至主干网络中提取模态共享特征。其中，主干网络前</w:t>
      </w:r>
      <w:r w:rsidR="00FD0E54">
        <w:rPr>
          <w:rFonts w:ascii="Calibri" w:hAnsi="Calibri" w:hint="eastAsia"/>
          <w:bCs/>
          <w:kern w:val="2"/>
          <w:sz w:val="21"/>
          <w:szCs w:val="21"/>
        </w:rPr>
        <w:t>两</w:t>
      </w:r>
      <w:r w:rsidRPr="0044433B">
        <w:rPr>
          <w:rFonts w:ascii="Calibri" w:hAnsi="Calibri"/>
          <w:bCs/>
          <w:kern w:val="2"/>
          <w:sz w:val="21"/>
          <w:szCs w:val="21"/>
        </w:rPr>
        <w:t>层网络层的参数是独立的，用于提取模态特定特征，后面的网络层参数共享，用于提取模态共享特征。在主干网络中嵌入</w:t>
      </w:r>
      <w:r w:rsidR="00FD0E54" w:rsidRPr="0044433B">
        <w:rPr>
          <w:rFonts w:ascii="Calibri" w:hAnsi="Calibri"/>
          <w:kern w:val="2"/>
          <w:sz w:val="21"/>
          <w:szCs w:val="21"/>
        </w:rPr>
        <w:t>CBAM</w:t>
      </w:r>
      <w:r w:rsidR="00FD0E54" w:rsidRPr="0044433B">
        <w:rPr>
          <w:rFonts w:ascii="Calibri" w:hAnsi="Calibri"/>
          <w:kern w:val="2"/>
          <w:sz w:val="21"/>
          <w:szCs w:val="21"/>
        </w:rPr>
        <w:t>（卷积注意力机制）模块，该模块</w:t>
      </w:r>
      <w:r w:rsidR="00FD0E54">
        <w:rPr>
          <w:rFonts w:ascii="Calibri" w:hAnsi="Calibri" w:hint="eastAsia"/>
          <w:kern w:val="2"/>
          <w:sz w:val="21"/>
          <w:szCs w:val="21"/>
        </w:rPr>
        <w:t>属于一种</w:t>
      </w:r>
      <w:r w:rsidR="00FD0E54" w:rsidRPr="0044433B">
        <w:rPr>
          <w:rFonts w:ascii="Calibri" w:hAnsi="Calibri"/>
          <w:kern w:val="2"/>
          <w:sz w:val="21"/>
          <w:szCs w:val="21"/>
        </w:rPr>
        <w:t>混合注意力</w:t>
      </w:r>
      <w:r w:rsidR="00FD0E54">
        <w:rPr>
          <w:rFonts w:ascii="Calibri" w:hAnsi="Calibri" w:hint="eastAsia"/>
          <w:kern w:val="2"/>
          <w:sz w:val="21"/>
          <w:szCs w:val="21"/>
        </w:rPr>
        <w:t>模块</w:t>
      </w:r>
      <w:r w:rsidR="00FD0E54" w:rsidRPr="0044433B">
        <w:rPr>
          <w:rFonts w:ascii="Calibri" w:hAnsi="Calibri"/>
          <w:kern w:val="2"/>
          <w:sz w:val="21"/>
          <w:szCs w:val="21"/>
        </w:rPr>
        <w:t>，</w:t>
      </w:r>
      <w:r w:rsidR="00FD0E54">
        <w:rPr>
          <w:rFonts w:ascii="Calibri" w:hAnsi="Calibri" w:hint="eastAsia"/>
          <w:kern w:val="2"/>
          <w:sz w:val="21"/>
          <w:szCs w:val="21"/>
        </w:rPr>
        <w:t>它</w:t>
      </w:r>
      <w:r w:rsidR="00FD0E54" w:rsidRPr="0044433B">
        <w:rPr>
          <w:rFonts w:ascii="Calibri" w:hAnsi="Calibri"/>
          <w:kern w:val="2"/>
          <w:sz w:val="21"/>
          <w:szCs w:val="21"/>
        </w:rPr>
        <w:t>联合</w:t>
      </w:r>
      <w:r w:rsidR="00FD0E54">
        <w:rPr>
          <w:rFonts w:ascii="Calibri" w:hAnsi="Calibri" w:hint="eastAsia"/>
          <w:kern w:val="2"/>
          <w:sz w:val="21"/>
          <w:szCs w:val="21"/>
        </w:rPr>
        <w:t>使用</w:t>
      </w:r>
      <w:r w:rsidR="00FD0E54" w:rsidRPr="0044433B">
        <w:rPr>
          <w:rFonts w:ascii="Calibri" w:hAnsi="Calibri"/>
          <w:kern w:val="2"/>
          <w:sz w:val="21"/>
          <w:szCs w:val="21"/>
        </w:rPr>
        <w:t>通道注意力和空间注意力，能帮助模型排除背景噪声的干扰，关注行人图像间的细微差异，</w:t>
      </w:r>
      <w:r w:rsidR="00FD0E54" w:rsidRPr="0044433B">
        <w:rPr>
          <w:rFonts w:ascii="Calibri" w:hAnsi="Calibri"/>
          <w:kern w:val="2"/>
          <w:sz w:val="21"/>
          <w:szCs w:val="21"/>
        </w:rPr>
        <w:lastRenderedPageBreak/>
        <w:t>挖掘更具鉴别性的特征信息。</w:t>
      </w:r>
      <w:r w:rsidRPr="0044433B">
        <w:rPr>
          <w:rFonts w:ascii="Calibri" w:hAnsi="Calibri"/>
          <w:bCs/>
          <w:kern w:val="2"/>
          <w:sz w:val="21"/>
          <w:szCs w:val="21"/>
        </w:rPr>
        <w:t>主干网络输出的</w:t>
      </w:r>
      <w:proofErr w:type="gramStart"/>
      <w:r w:rsidRPr="0044433B">
        <w:rPr>
          <w:rFonts w:ascii="Calibri" w:hAnsi="Calibri"/>
          <w:bCs/>
          <w:kern w:val="2"/>
          <w:sz w:val="21"/>
          <w:szCs w:val="21"/>
        </w:rPr>
        <w:t>特征图会被</w:t>
      </w:r>
      <w:proofErr w:type="gramEnd"/>
      <w:r w:rsidRPr="0044433B">
        <w:rPr>
          <w:rFonts w:ascii="Calibri" w:hAnsi="Calibri"/>
          <w:bCs/>
          <w:kern w:val="2"/>
          <w:sz w:val="21"/>
          <w:szCs w:val="21"/>
        </w:rPr>
        <w:t>水平划分成若干个部分，进行局部特征的学习。最后，联合使用分布一致性损失函数、三元组损失函数、身份损失函数来对模型进行端到端优化。</w:t>
      </w:r>
    </w:p>
    <w:p w14:paraId="5564DCCD" w14:textId="0FF71D60" w:rsidR="00AE5CE2" w:rsidRPr="00AE5CE2" w:rsidRDefault="00784681" w:rsidP="00AE5CE2">
      <w:pPr>
        <w:pStyle w:val="ac"/>
        <w:spacing w:line="360" w:lineRule="auto"/>
        <w:rPr>
          <w:rFonts w:ascii="黑体" w:eastAsia="黑体" w:hAnsi="宋体"/>
          <w:bCs/>
        </w:rPr>
      </w:pPr>
      <w:r w:rsidRPr="00C4472B">
        <w:rPr>
          <w:noProof/>
        </w:rPr>
        <w:drawing>
          <wp:inline distT="0" distB="0" distL="0" distR="0" wp14:anchorId="4682542D" wp14:editId="73D6BBFF">
            <wp:extent cx="5274310" cy="1702435"/>
            <wp:effectExtent l="0" t="0" r="2540" b="0"/>
            <wp:docPr id="509762844" name="图片 509762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9680" name=""/>
                    <pic:cNvPicPr/>
                  </pic:nvPicPr>
                  <pic:blipFill>
                    <a:blip r:embed="rId8"/>
                    <a:stretch>
                      <a:fillRect/>
                    </a:stretch>
                  </pic:blipFill>
                  <pic:spPr>
                    <a:xfrm>
                      <a:off x="0" y="0"/>
                      <a:ext cx="5274310" cy="1702435"/>
                    </a:xfrm>
                    <a:prstGeom prst="rect">
                      <a:avLst/>
                    </a:prstGeom>
                  </pic:spPr>
                </pic:pic>
              </a:graphicData>
            </a:graphic>
          </wp:inline>
        </w:drawing>
      </w:r>
    </w:p>
    <w:p w14:paraId="020B0B6D" w14:textId="77777777" w:rsidR="00D248E1" w:rsidRDefault="009C354F">
      <w:pPr>
        <w:pStyle w:val="ac"/>
        <w:spacing w:line="360" w:lineRule="auto"/>
        <w:rPr>
          <w:rFonts w:ascii="宋体" w:hAnsi="宋体"/>
          <w:bCs/>
          <w:sz w:val="21"/>
        </w:rPr>
      </w:pPr>
      <w:r>
        <w:rPr>
          <w:rFonts w:ascii="黑体" w:eastAsia="黑体" w:hAnsi="宋体" w:hint="eastAsia"/>
          <w:bCs/>
        </w:rPr>
        <w:t>5</w:t>
      </w:r>
      <w:r>
        <w:rPr>
          <w:rFonts w:ascii="黑体" w:eastAsia="黑体" w:hAnsi="宋体" w:hint="eastAsia"/>
          <w:bCs/>
        </w:rPr>
        <w:t>、本发明技术方案的详细阐述</w:t>
      </w:r>
      <w:r>
        <w:rPr>
          <w:rFonts w:ascii="宋体" w:hAnsi="宋体" w:hint="eastAsia"/>
          <w:bCs/>
          <w:sz w:val="21"/>
        </w:rPr>
        <w:t>。</w:t>
      </w:r>
    </w:p>
    <w:p w14:paraId="71763D7E" w14:textId="77777777" w:rsidR="00AE5CE2" w:rsidRPr="0044433B" w:rsidRDefault="00AE5CE2" w:rsidP="0044433B">
      <w:pPr>
        <w:pStyle w:val="ac"/>
        <w:tabs>
          <w:tab w:val="left" w:pos="360"/>
        </w:tabs>
        <w:spacing w:line="360" w:lineRule="auto"/>
        <w:ind w:firstLineChars="200" w:firstLine="420"/>
        <w:rPr>
          <w:rFonts w:ascii="Calibri" w:hAnsi="Calibri"/>
          <w:bCs/>
          <w:kern w:val="2"/>
          <w:sz w:val="21"/>
          <w:szCs w:val="21"/>
        </w:rPr>
      </w:pPr>
      <w:r w:rsidRPr="0044433B">
        <w:rPr>
          <w:rFonts w:ascii="Calibri" w:hAnsi="Calibri"/>
          <w:bCs/>
          <w:kern w:val="2"/>
          <w:sz w:val="21"/>
          <w:szCs w:val="21"/>
        </w:rPr>
        <w:t>本发明的工作流程如图所示，具体步骤：</w:t>
      </w:r>
    </w:p>
    <w:p w14:paraId="60220548" w14:textId="77777777" w:rsidR="00AE5CE2" w:rsidRPr="0044433B" w:rsidRDefault="00AE5CE2" w:rsidP="0044433B">
      <w:pPr>
        <w:pStyle w:val="ac"/>
        <w:tabs>
          <w:tab w:val="left" w:pos="360"/>
        </w:tabs>
        <w:spacing w:line="360" w:lineRule="auto"/>
        <w:ind w:firstLineChars="200" w:firstLine="420"/>
        <w:rPr>
          <w:rFonts w:ascii="Calibri" w:hAnsi="Calibri"/>
          <w:bCs/>
          <w:kern w:val="2"/>
          <w:sz w:val="21"/>
          <w:szCs w:val="21"/>
        </w:rPr>
      </w:pPr>
      <w:r w:rsidRPr="0044433B">
        <w:rPr>
          <w:rFonts w:ascii="Calibri" w:hAnsi="Calibri"/>
          <w:bCs/>
          <w:kern w:val="2"/>
          <w:sz w:val="21"/>
          <w:szCs w:val="21"/>
        </w:rPr>
        <w:t>1.</w:t>
      </w:r>
      <w:r w:rsidRPr="0044433B">
        <w:rPr>
          <w:rFonts w:ascii="Calibri" w:hAnsi="Calibri"/>
          <w:bCs/>
          <w:kern w:val="2"/>
          <w:sz w:val="21"/>
          <w:szCs w:val="21"/>
        </w:rPr>
        <w:t>获取带有身份标签的可见光</w:t>
      </w:r>
      <w:r w:rsidRPr="0044433B">
        <w:rPr>
          <w:rFonts w:ascii="Calibri" w:hAnsi="Calibri"/>
          <w:bCs/>
          <w:kern w:val="2"/>
          <w:sz w:val="21"/>
          <w:szCs w:val="21"/>
        </w:rPr>
        <w:t>VIS</w:t>
      </w:r>
      <w:r w:rsidRPr="0044433B">
        <w:rPr>
          <w:rFonts w:ascii="Calibri" w:hAnsi="Calibri"/>
          <w:bCs/>
          <w:kern w:val="2"/>
          <w:sz w:val="21"/>
          <w:szCs w:val="21"/>
        </w:rPr>
        <w:t>行人图像和红外</w:t>
      </w:r>
      <w:r w:rsidRPr="0044433B">
        <w:rPr>
          <w:rFonts w:ascii="Calibri" w:hAnsi="Calibri"/>
          <w:bCs/>
          <w:kern w:val="2"/>
          <w:sz w:val="21"/>
          <w:szCs w:val="21"/>
        </w:rPr>
        <w:t>IR</w:t>
      </w:r>
      <w:r w:rsidRPr="0044433B">
        <w:rPr>
          <w:rFonts w:ascii="Calibri" w:hAnsi="Calibri"/>
          <w:bCs/>
          <w:kern w:val="2"/>
          <w:sz w:val="21"/>
          <w:szCs w:val="21"/>
        </w:rPr>
        <w:t>行人图像，将它们</w:t>
      </w:r>
      <w:r w:rsidRPr="0044433B">
        <w:rPr>
          <w:rFonts w:ascii="Calibri" w:hAnsi="Calibri"/>
          <w:kern w:val="2"/>
          <w:sz w:val="21"/>
          <w:szCs w:val="21"/>
        </w:rPr>
        <w:t>输入至辅助模态生成器中以生成对应的辅助模态图像</w:t>
      </w:r>
      <w:r w:rsidRPr="0044433B">
        <w:rPr>
          <w:rFonts w:ascii="Calibri" w:hAnsi="Calibri"/>
          <w:bCs/>
          <w:kern w:val="2"/>
          <w:sz w:val="21"/>
          <w:szCs w:val="21"/>
        </w:rPr>
        <w:t>。</w:t>
      </w:r>
    </w:p>
    <w:p w14:paraId="14317466" w14:textId="77777777" w:rsidR="00AE5CE2" w:rsidRPr="0044433B" w:rsidRDefault="00AE5CE2" w:rsidP="0044433B">
      <w:pPr>
        <w:pStyle w:val="ac"/>
        <w:tabs>
          <w:tab w:val="left" w:pos="360"/>
        </w:tabs>
        <w:spacing w:line="360" w:lineRule="auto"/>
        <w:ind w:firstLineChars="200" w:firstLine="420"/>
        <w:rPr>
          <w:rFonts w:ascii="Calibri" w:hAnsi="Calibri"/>
          <w:bCs/>
          <w:kern w:val="2"/>
          <w:sz w:val="21"/>
          <w:szCs w:val="21"/>
        </w:rPr>
      </w:pPr>
      <w:r w:rsidRPr="0044433B">
        <w:rPr>
          <w:rFonts w:ascii="Calibri" w:hAnsi="Calibri"/>
          <w:bCs/>
          <w:kern w:val="2"/>
          <w:sz w:val="21"/>
          <w:szCs w:val="21"/>
        </w:rPr>
        <w:t>2.</w:t>
      </w:r>
      <w:r w:rsidRPr="0044433B">
        <w:rPr>
          <w:rFonts w:ascii="Calibri" w:hAnsi="Calibri"/>
          <w:bCs/>
          <w:kern w:val="2"/>
          <w:sz w:val="21"/>
          <w:szCs w:val="21"/>
        </w:rPr>
        <w:t>生成的辅助模态图像</w:t>
      </w:r>
      <w:proofErr w:type="spellStart"/>
      <w:r w:rsidRPr="0044433B">
        <w:rPr>
          <w:rFonts w:ascii="Calibri" w:hAnsi="Calibri"/>
          <w:bCs/>
          <w:kern w:val="2"/>
          <w:sz w:val="21"/>
          <w:szCs w:val="21"/>
        </w:rPr>
        <w:t>Vt</w:t>
      </w:r>
      <w:r w:rsidRPr="0044433B">
        <w:rPr>
          <w:rFonts w:ascii="Calibri" w:hAnsi="Calibri" w:hint="eastAsia"/>
          <w:bCs/>
          <w:kern w:val="2"/>
          <w:sz w:val="21"/>
          <w:szCs w:val="21"/>
        </w:rPr>
        <w:t>A</w:t>
      </w:r>
      <w:proofErr w:type="spellEnd"/>
      <w:r w:rsidRPr="0044433B">
        <w:rPr>
          <w:rFonts w:ascii="Calibri" w:hAnsi="Calibri"/>
          <w:bCs/>
          <w:kern w:val="2"/>
          <w:sz w:val="21"/>
          <w:szCs w:val="21"/>
        </w:rPr>
        <w:t>、</w:t>
      </w:r>
      <w:proofErr w:type="spellStart"/>
      <w:r w:rsidRPr="0044433B">
        <w:rPr>
          <w:rFonts w:ascii="Calibri" w:hAnsi="Calibri" w:hint="eastAsia"/>
          <w:bCs/>
          <w:kern w:val="2"/>
          <w:sz w:val="21"/>
          <w:szCs w:val="21"/>
        </w:rPr>
        <w:t>ItA</w:t>
      </w:r>
      <w:proofErr w:type="spellEnd"/>
      <w:r w:rsidRPr="0044433B">
        <w:rPr>
          <w:rFonts w:ascii="Calibri" w:hAnsi="Calibri"/>
          <w:bCs/>
          <w:kern w:val="2"/>
          <w:sz w:val="21"/>
          <w:szCs w:val="21"/>
        </w:rPr>
        <w:t>和原始的可见光图像</w:t>
      </w:r>
      <w:r w:rsidRPr="0044433B">
        <w:rPr>
          <w:rFonts w:ascii="Calibri" w:hAnsi="Calibri"/>
          <w:bCs/>
          <w:kern w:val="2"/>
          <w:sz w:val="21"/>
          <w:szCs w:val="21"/>
        </w:rPr>
        <w:t>VIS</w:t>
      </w:r>
      <w:r w:rsidRPr="0044433B">
        <w:rPr>
          <w:rFonts w:ascii="Calibri" w:hAnsi="Calibri"/>
          <w:bCs/>
          <w:kern w:val="2"/>
          <w:sz w:val="21"/>
          <w:szCs w:val="21"/>
        </w:rPr>
        <w:t>和红外图像</w:t>
      </w:r>
      <w:r w:rsidRPr="0044433B">
        <w:rPr>
          <w:rFonts w:ascii="Calibri" w:hAnsi="Calibri"/>
          <w:bCs/>
          <w:kern w:val="2"/>
          <w:sz w:val="21"/>
          <w:szCs w:val="21"/>
        </w:rPr>
        <w:t>IR</w:t>
      </w:r>
      <w:r w:rsidRPr="0044433B">
        <w:rPr>
          <w:rFonts w:ascii="Calibri" w:hAnsi="Calibri"/>
          <w:bCs/>
          <w:kern w:val="2"/>
          <w:sz w:val="21"/>
          <w:szCs w:val="21"/>
        </w:rPr>
        <w:t>一同</w:t>
      </w:r>
      <w:r w:rsidRPr="0044433B">
        <w:rPr>
          <w:rFonts w:ascii="Calibri" w:hAnsi="Calibri"/>
          <w:kern w:val="2"/>
          <w:sz w:val="21"/>
          <w:szCs w:val="21"/>
        </w:rPr>
        <w:t>输入至主干网络中提取模态共享特征</w:t>
      </w:r>
      <w:r w:rsidRPr="0044433B">
        <w:rPr>
          <w:rFonts w:ascii="Calibri" w:hAnsi="Calibri"/>
          <w:bCs/>
          <w:kern w:val="2"/>
          <w:sz w:val="21"/>
          <w:szCs w:val="21"/>
        </w:rPr>
        <w:t>。</w:t>
      </w:r>
    </w:p>
    <w:p w14:paraId="484B2D58" w14:textId="77777777" w:rsidR="00AE5CE2" w:rsidRPr="0044433B" w:rsidRDefault="00AE5CE2" w:rsidP="0044433B">
      <w:pPr>
        <w:pStyle w:val="ac"/>
        <w:tabs>
          <w:tab w:val="left" w:pos="360"/>
        </w:tabs>
        <w:spacing w:line="360" w:lineRule="auto"/>
        <w:ind w:firstLineChars="200" w:firstLine="420"/>
        <w:rPr>
          <w:rFonts w:ascii="Calibri" w:hAnsi="Calibri"/>
          <w:bCs/>
          <w:kern w:val="2"/>
          <w:sz w:val="21"/>
          <w:szCs w:val="21"/>
        </w:rPr>
      </w:pPr>
      <w:r w:rsidRPr="0044433B">
        <w:rPr>
          <w:rFonts w:ascii="Calibri" w:hAnsi="Calibri"/>
          <w:bCs/>
          <w:kern w:val="2"/>
          <w:sz w:val="21"/>
          <w:szCs w:val="21"/>
        </w:rPr>
        <w:t>3.</w:t>
      </w:r>
      <w:r w:rsidRPr="0044433B">
        <w:rPr>
          <w:rFonts w:ascii="Calibri" w:hAnsi="Calibri"/>
          <w:bCs/>
          <w:kern w:val="2"/>
          <w:sz w:val="21"/>
          <w:szCs w:val="21"/>
        </w:rPr>
        <w:t>将从主干网络提取到的特征</w:t>
      </w:r>
      <w:proofErr w:type="gramStart"/>
      <w:r w:rsidRPr="0044433B">
        <w:rPr>
          <w:rFonts w:ascii="Calibri" w:hAnsi="Calibri"/>
          <w:bCs/>
          <w:kern w:val="2"/>
          <w:sz w:val="21"/>
          <w:szCs w:val="21"/>
        </w:rPr>
        <w:t>图水平</w:t>
      </w:r>
      <w:proofErr w:type="gramEnd"/>
      <w:r w:rsidRPr="0044433B">
        <w:rPr>
          <w:rFonts w:ascii="Calibri" w:hAnsi="Calibri"/>
          <w:bCs/>
          <w:kern w:val="2"/>
          <w:sz w:val="21"/>
          <w:szCs w:val="21"/>
        </w:rPr>
        <w:t>划分若干块，</w:t>
      </w:r>
      <w:r w:rsidRPr="0044433B">
        <w:rPr>
          <w:rFonts w:ascii="Calibri" w:hAnsi="Calibri"/>
          <w:kern w:val="2"/>
          <w:sz w:val="21"/>
          <w:szCs w:val="21"/>
        </w:rPr>
        <w:t>进行局部特征学习</w:t>
      </w:r>
      <w:r w:rsidRPr="0044433B">
        <w:rPr>
          <w:rFonts w:ascii="Calibri" w:hAnsi="Calibri"/>
          <w:bCs/>
          <w:kern w:val="2"/>
          <w:sz w:val="21"/>
          <w:szCs w:val="21"/>
        </w:rPr>
        <w:t>，帮助模型获取行人图像的局部信息。</w:t>
      </w:r>
    </w:p>
    <w:p w14:paraId="07175CF8" w14:textId="77777777" w:rsidR="00AE5CE2" w:rsidRPr="0044433B" w:rsidRDefault="00AE5CE2" w:rsidP="0044433B">
      <w:pPr>
        <w:pStyle w:val="ac"/>
        <w:tabs>
          <w:tab w:val="left" w:pos="360"/>
        </w:tabs>
        <w:spacing w:line="360" w:lineRule="auto"/>
        <w:ind w:firstLineChars="200" w:firstLine="420"/>
        <w:rPr>
          <w:rFonts w:ascii="Calibri" w:hAnsi="Calibri"/>
          <w:bCs/>
          <w:kern w:val="2"/>
          <w:sz w:val="21"/>
          <w:szCs w:val="21"/>
        </w:rPr>
      </w:pPr>
      <w:r w:rsidRPr="0044433B">
        <w:rPr>
          <w:rFonts w:ascii="Calibri" w:hAnsi="Calibri"/>
          <w:bCs/>
          <w:kern w:val="2"/>
          <w:sz w:val="21"/>
          <w:szCs w:val="21"/>
        </w:rPr>
        <w:t>4.</w:t>
      </w:r>
      <w:r w:rsidRPr="0044433B">
        <w:rPr>
          <w:rFonts w:ascii="Calibri" w:hAnsi="Calibri"/>
          <w:bCs/>
          <w:kern w:val="2"/>
          <w:sz w:val="21"/>
          <w:szCs w:val="21"/>
        </w:rPr>
        <w:t>联合使用</w:t>
      </w:r>
      <w:r w:rsidRPr="0044433B">
        <w:rPr>
          <w:rFonts w:ascii="Calibri" w:hAnsi="Calibri" w:hint="eastAsia"/>
          <w:bCs/>
          <w:kern w:val="2"/>
          <w:sz w:val="21"/>
          <w:szCs w:val="21"/>
        </w:rPr>
        <w:t>分布一致性</w:t>
      </w:r>
      <w:r w:rsidRPr="0044433B">
        <w:rPr>
          <w:rFonts w:ascii="Calibri" w:hAnsi="Calibri"/>
          <w:bCs/>
          <w:kern w:val="2"/>
          <w:sz w:val="21"/>
          <w:szCs w:val="21"/>
        </w:rPr>
        <w:t>损失、</w:t>
      </w:r>
      <w:r w:rsidRPr="0044433B">
        <w:rPr>
          <w:rFonts w:ascii="Calibri" w:hAnsi="Calibri" w:hint="eastAsia"/>
          <w:bCs/>
          <w:kern w:val="2"/>
          <w:sz w:val="21"/>
          <w:szCs w:val="21"/>
        </w:rPr>
        <w:t>身份</w:t>
      </w:r>
      <w:r w:rsidRPr="0044433B">
        <w:rPr>
          <w:rFonts w:ascii="Calibri" w:hAnsi="Calibri"/>
          <w:bCs/>
          <w:kern w:val="2"/>
          <w:sz w:val="21"/>
          <w:szCs w:val="21"/>
        </w:rPr>
        <w:t>损失和</w:t>
      </w:r>
      <w:r w:rsidRPr="0044433B">
        <w:rPr>
          <w:rFonts w:ascii="Calibri" w:hAnsi="Calibri" w:hint="eastAsia"/>
          <w:bCs/>
          <w:kern w:val="2"/>
          <w:sz w:val="21"/>
          <w:szCs w:val="21"/>
        </w:rPr>
        <w:t>三元组</w:t>
      </w:r>
      <w:r w:rsidRPr="0044433B">
        <w:rPr>
          <w:rFonts w:ascii="Calibri" w:hAnsi="Calibri"/>
          <w:bCs/>
          <w:kern w:val="2"/>
          <w:sz w:val="21"/>
          <w:szCs w:val="21"/>
        </w:rPr>
        <w:t>损失</w:t>
      </w:r>
      <w:r w:rsidRPr="0044433B">
        <w:rPr>
          <w:rFonts w:ascii="Calibri" w:hAnsi="Calibri"/>
          <w:kern w:val="2"/>
          <w:sz w:val="21"/>
          <w:szCs w:val="21"/>
        </w:rPr>
        <w:t>优化</w:t>
      </w:r>
      <w:r w:rsidRPr="0044433B">
        <w:rPr>
          <w:rFonts w:ascii="Calibri" w:hAnsi="Calibri"/>
          <w:bCs/>
          <w:kern w:val="2"/>
          <w:sz w:val="21"/>
          <w:szCs w:val="21"/>
        </w:rPr>
        <w:t>跨模态行人重识别模型</w:t>
      </w:r>
    </w:p>
    <w:p w14:paraId="26563AF6" w14:textId="77777777" w:rsidR="00AE5CE2" w:rsidRPr="0044433B" w:rsidRDefault="00AE5CE2" w:rsidP="0044433B">
      <w:pPr>
        <w:pStyle w:val="ac"/>
        <w:tabs>
          <w:tab w:val="left" w:pos="360"/>
        </w:tabs>
        <w:spacing w:line="360" w:lineRule="auto"/>
        <w:ind w:firstLineChars="200" w:firstLine="420"/>
        <w:rPr>
          <w:rFonts w:ascii="Calibri" w:hAnsi="Calibri"/>
          <w:bCs/>
          <w:kern w:val="2"/>
          <w:sz w:val="21"/>
          <w:szCs w:val="21"/>
        </w:rPr>
      </w:pPr>
      <w:r w:rsidRPr="0044433B">
        <w:rPr>
          <w:rFonts w:ascii="Calibri" w:hAnsi="Calibri"/>
          <w:bCs/>
          <w:kern w:val="2"/>
          <w:sz w:val="21"/>
          <w:szCs w:val="21"/>
        </w:rPr>
        <w:t>5.</w:t>
      </w:r>
      <w:r w:rsidRPr="0044433B">
        <w:rPr>
          <w:rFonts w:ascii="Calibri" w:hAnsi="Calibri"/>
          <w:bCs/>
          <w:kern w:val="2"/>
          <w:sz w:val="21"/>
          <w:szCs w:val="21"/>
        </w:rPr>
        <w:t>使用训练好的模型进行可见光图像和红外图像间的</w:t>
      </w:r>
      <w:r w:rsidRPr="0044433B">
        <w:rPr>
          <w:rFonts w:ascii="Calibri" w:hAnsi="Calibri" w:hint="eastAsia"/>
          <w:bCs/>
          <w:kern w:val="2"/>
          <w:sz w:val="21"/>
          <w:szCs w:val="21"/>
        </w:rPr>
        <w:t>跨模态</w:t>
      </w:r>
      <w:r w:rsidRPr="0044433B">
        <w:rPr>
          <w:rFonts w:ascii="Calibri" w:hAnsi="Calibri"/>
          <w:bCs/>
          <w:kern w:val="2"/>
          <w:sz w:val="21"/>
          <w:szCs w:val="21"/>
        </w:rPr>
        <w:t>行人重识别。</w:t>
      </w:r>
    </w:p>
    <w:p w14:paraId="5520B0EE" w14:textId="6D33FF57" w:rsidR="00AE5CE2" w:rsidRDefault="0044433B" w:rsidP="00D03D74">
      <w:pPr>
        <w:pStyle w:val="md-end-block"/>
        <w:spacing w:before="192" w:beforeAutospacing="0" w:after="192" w:afterAutospacing="0"/>
        <w:jc w:val="center"/>
        <w:rPr>
          <w:rFonts w:ascii="Open Sans" w:hAnsi="Open Sans" w:cs="Open Sans"/>
          <w:b/>
          <w:bCs/>
          <w:color w:val="333333"/>
          <w:shd w:val="clear" w:color="auto" w:fill="FFFFFF"/>
        </w:rPr>
      </w:pPr>
      <w:r w:rsidRPr="0044433B">
        <w:rPr>
          <w:rFonts w:ascii="Open Sans" w:hAnsi="Open Sans" w:cs="Open Sans"/>
          <w:b/>
          <w:bCs/>
          <w:noProof/>
          <w:color w:val="333333"/>
          <w:shd w:val="clear" w:color="auto" w:fill="FFFFFF"/>
        </w:rPr>
        <w:drawing>
          <wp:inline distT="0" distB="0" distL="0" distR="0" wp14:anchorId="5FB0070F" wp14:editId="233323FE">
            <wp:extent cx="2095500" cy="2982595"/>
            <wp:effectExtent l="0" t="0" r="0" b="8255"/>
            <wp:docPr id="20382419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6443" cy="3055104"/>
                    </a:xfrm>
                    <a:prstGeom prst="rect">
                      <a:avLst/>
                    </a:prstGeom>
                    <a:noFill/>
                    <a:ln>
                      <a:noFill/>
                    </a:ln>
                  </pic:spPr>
                </pic:pic>
              </a:graphicData>
            </a:graphic>
          </wp:inline>
        </w:drawing>
      </w:r>
    </w:p>
    <w:p w14:paraId="778BA3E9" w14:textId="77777777" w:rsidR="00AE5CE2" w:rsidRPr="0044433B" w:rsidRDefault="00AE5CE2" w:rsidP="0044433B">
      <w:pPr>
        <w:pStyle w:val="ac"/>
        <w:tabs>
          <w:tab w:val="left" w:pos="360"/>
        </w:tabs>
        <w:spacing w:line="360" w:lineRule="auto"/>
        <w:ind w:firstLineChars="200" w:firstLine="422"/>
        <w:rPr>
          <w:rFonts w:ascii="Calibri" w:hAnsi="Calibri"/>
          <w:bCs/>
          <w:kern w:val="2"/>
          <w:sz w:val="21"/>
          <w:szCs w:val="21"/>
        </w:rPr>
      </w:pPr>
      <w:r w:rsidRPr="0044433B">
        <w:rPr>
          <w:rFonts w:ascii="Calibri" w:hAnsi="Calibri"/>
          <w:b/>
          <w:bCs/>
          <w:color w:val="FF0000"/>
          <w:kern w:val="2"/>
          <w:sz w:val="21"/>
          <w:szCs w:val="21"/>
        </w:rPr>
        <w:lastRenderedPageBreak/>
        <w:t>步骤</w:t>
      </w:r>
      <w:r w:rsidRPr="0044433B">
        <w:rPr>
          <w:rFonts w:ascii="Calibri" w:hAnsi="Calibri"/>
          <w:b/>
          <w:bCs/>
          <w:color w:val="FF0000"/>
          <w:kern w:val="2"/>
          <w:sz w:val="21"/>
          <w:szCs w:val="21"/>
        </w:rPr>
        <w:t>1</w:t>
      </w:r>
      <w:r w:rsidRPr="0044433B">
        <w:rPr>
          <w:rFonts w:ascii="Calibri" w:hAnsi="Calibri"/>
          <w:kern w:val="2"/>
          <w:sz w:val="21"/>
          <w:szCs w:val="21"/>
        </w:rPr>
        <w:t>所述辅助模态生成器</w:t>
      </w:r>
      <w:r w:rsidRPr="0044433B">
        <w:rPr>
          <w:rFonts w:ascii="Calibri" w:hAnsi="Calibri" w:hint="eastAsia"/>
          <w:kern w:val="2"/>
          <w:sz w:val="21"/>
          <w:szCs w:val="21"/>
        </w:rPr>
        <w:t>结果如图所示，</w:t>
      </w:r>
      <w:r w:rsidRPr="0044433B">
        <w:rPr>
          <w:rFonts w:ascii="Calibri" w:hAnsi="Calibri"/>
          <w:bCs/>
          <w:kern w:val="2"/>
          <w:sz w:val="21"/>
          <w:szCs w:val="21"/>
        </w:rPr>
        <w:t>采用编码器</w:t>
      </w:r>
      <w:r w:rsidRPr="0044433B">
        <w:rPr>
          <w:rFonts w:ascii="Calibri" w:hAnsi="Calibri"/>
          <w:bCs/>
          <w:kern w:val="2"/>
          <w:sz w:val="21"/>
          <w:szCs w:val="21"/>
        </w:rPr>
        <w:t>-</w:t>
      </w:r>
      <w:r w:rsidRPr="0044433B">
        <w:rPr>
          <w:rFonts w:ascii="Calibri" w:hAnsi="Calibri"/>
          <w:bCs/>
          <w:kern w:val="2"/>
          <w:sz w:val="21"/>
          <w:szCs w:val="21"/>
        </w:rPr>
        <w:t>解码器架构，由两个编码器和两个解码器组成。生成辅助图像的过程为：原始的可见光图像和红外图像输入至辅助模态生成器中，可见光图像经过可见光模态信息编码器进行编码后输入至可见光模态解码器，解码器会将可见光图像投影到一个合适的辅助模态空间，以生成可见光的辅助模态</w:t>
      </w:r>
      <w:r w:rsidRPr="0044433B">
        <w:rPr>
          <w:rFonts w:ascii="Calibri" w:hAnsi="Calibri" w:hint="eastAsia"/>
          <w:bCs/>
          <w:kern w:val="2"/>
          <w:sz w:val="21"/>
          <w:szCs w:val="21"/>
        </w:rPr>
        <w:t>图像</w:t>
      </w:r>
      <w:r w:rsidRPr="0044433B">
        <w:rPr>
          <w:rFonts w:ascii="Calibri" w:hAnsi="Calibri"/>
          <w:bCs/>
          <w:kern w:val="2"/>
          <w:sz w:val="21"/>
          <w:szCs w:val="21"/>
        </w:rPr>
        <w:t>。红外图像同理，经过红外模态信息编码器进行编码后输入至红外模态解码器以生成红外图像的辅助模态</w:t>
      </w:r>
      <w:r w:rsidRPr="0044433B">
        <w:rPr>
          <w:rFonts w:ascii="Calibri" w:hAnsi="Calibri" w:hint="eastAsia"/>
          <w:bCs/>
          <w:kern w:val="2"/>
          <w:sz w:val="21"/>
          <w:szCs w:val="21"/>
        </w:rPr>
        <w:t>图像</w:t>
      </w:r>
      <w:r w:rsidRPr="0044433B">
        <w:rPr>
          <w:rFonts w:ascii="Calibri" w:hAnsi="Calibri"/>
          <w:bCs/>
          <w:kern w:val="2"/>
          <w:sz w:val="21"/>
          <w:szCs w:val="21"/>
        </w:rPr>
        <w:t>。</w:t>
      </w:r>
    </w:p>
    <w:p w14:paraId="431C0FF0" w14:textId="4438FCBA" w:rsidR="00AE5CE2" w:rsidRPr="0044433B" w:rsidRDefault="00AE5CE2" w:rsidP="0044433B">
      <w:pPr>
        <w:pStyle w:val="ac"/>
        <w:tabs>
          <w:tab w:val="left" w:pos="360"/>
        </w:tabs>
        <w:spacing w:line="360" w:lineRule="auto"/>
        <w:ind w:firstLineChars="200" w:firstLine="420"/>
        <w:rPr>
          <w:rFonts w:ascii="Calibri" w:hAnsi="Calibri"/>
          <w:bCs/>
          <w:kern w:val="2"/>
          <w:sz w:val="21"/>
          <w:szCs w:val="21"/>
        </w:rPr>
      </w:pPr>
      <w:r w:rsidRPr="0044433B">
        <w:rPr>
          <w:rFonts w:ascii="Calibri" w:hAnsi="Calibri" w:hint="eastAsia"/>
          <w:bCs/>
          <w:kern w:val="2"/>
          <w:sz w:val="21"/>
          <w:szCs w:val="21"/>
        </w:rPr>
        <w:t>具体来说，首先对输入图像进行预处理，将输入尺寸调整为</w:t>
      </w:r>
      <w:r w:rsidRPr="0044433B">
        <w:rPr>
          <w:rFonts w:ascii="Calibri" w:hAnsi="Calibri"/>
          <w:bCs/>
          <w:kern w:val="2"/>
          <w:sz w:val="21"/>
          <w:szCs w:val="21"/>
        </w:rPr>
        <w:t>3×384×192</w:t>
      </w:r>
      <w:r w:rsidRPr="0044433B">
        <w:rPr>
          <w:rFonts w:ascii="Calibri" w:hAnsi="Calibri" w:hint="eastAsia"/>
          <w:bCs/>
          <w:kern w:val="2"/>
          <w:sz w:val="21"/>
          <w:szCs w:val="21"/>
        </w:rPr>
        <w:t>，由于可见光图像和红外图像的通道数不同，因此将红外图像的通道</w:t>
      </w:r>
      <w:proofErr w:type="gramStart"/>
      <w:r w:rsidRPr="0044433B">
        <w:rPr>
          <w:rFonts w:ascii="Calibri" w:hAnsi="Calibri" w:hint="eastAsia"/>
          <w:bCs/>
          <w:kern w:val="2"/>
          <w:sz w:val="21"/>
          <w:szCs w:val="21"/>
        </w:rPr>
        <w:t>数设置</w:t>
      </w:r>
      <w:proofErr w:type="gramEnd"/>
      <w:r w:rsidRPr="0044433B">
        <w:rPr>
          <w:rFonts w:ascii="Calibri" w:hAnsi="Calibri" w:hint="eastAsia"/>
          <w:bCs/>
          <w:kern w:val="2"/>
          <w:sz w:val="21"/>
          <w:szCs w:val="21"/>
        </w:rPr>
        <w:t>成</w:t>
      </w:r>
      <w:r w:rsidRPr="0044433B">
        <w:rPr>
          <w:rFonts w:ascii="Calibri" w:hAnsi="Calibri" w:hint="eastAsia"/>
          <w:bCs/>
          <w:kern w:val="2"/>
          <w:sz w:val="21"/>
          <w:szCs w:val="21"/>
        </w:rPr>
        <w:t>3</w:t>
      </w:r>
      <w:r w:rsidRPr="0044433B">
        <w:rPr>
          <w:rFonts w:ascii="Calibri" w:hAnsi="Calibri" w:hint="eastAsia"/>
          <w:bCs/>
          <w:kern w:val="2"/>
          <w:sz w:val="21"/>
          <w:szCs w:val="21"/>
        </w:rPr>
        <w:t>通道，与可见光图像的通道数保持一致。然后两种模态的图像分别输入至对应的模态信息编码器进行编码。在编码过程中，首先会通过一个卷积核</w:t>
      </w:r>
      <w:r w:rsidR="00A33EA2">
        <w:rPr>
          <w:rFonts w:ascii="Calibri" w:hAnsi="Calibri" w:hint="eastAsia"/>
          <w:bCs/>
          <w:kern w:val="2"/>
          <w:sz w:val="21"/>
          <w:szCs w:val="21"/>
        </w:rPr>
        <w:t>尺寸大小</w:t>
      </w:r>
      <w:r w:rsidRPr="0044433B">
        <w:rPr>
          <w:rFonts w:ascii="Calibri" w:hAnsi="Calibri" w:hint="eastAsia"/>
          <w:bCs/>
          <w:kern w:val="2"/>
          <w:sz w:val="21"/>
          <w:szCs w:val="21"/>
        </w:rPr>
        <w:t>为</w:t>
      </w:r>
      <w:r w:rsidRPr="0044433B">
        <w:rPr>
          <w:rFonts w:ascii="Calibri" w:hAnsi="Calibri" w:hint="eastAsia"/>
          <w:bCs/>
          <w:kern w:val="2"/>
          <w:sz w:val="21"/>
          <w:szCs w:val="21"/>
        </w:rPr>
        <w:t>3</w:t>
      </w:r>
      <w:r w:rsidRPr="0044433B">
        <w:rPr>
          <w:rFonts w:ascii="Calibri" w:hAnsi="Calibri"/>
          <w:bCs/>
          <w:kern w:val="2"/>
          <w:sz w:val="21"/>
          <w:szCs w:val="21"/>
        </w:rPr>
        <w:t>*1*1</w:t>
      </w:r>
      <w:r w:rsidRPr="0044433B">
        <w:rPr>
          <w:rFonts w:ascii="Calibri" w:hAnsi="Calibri" w:hint="eastAsia"/>
          <w:bCs/>
          <w:kern w:val="2"/>
          <w:sz w:val="21"/>
          <w:szCs w:val="21"/>
        </w:rPr>
        <w:t>的卷积层，</w:t>
      </w:r>
      <w:r w:rsidRPr="0044433B">
        <w:rPr>
          <w:rFonts w:ascii="Calibri" w:hAnsi="Calibri"/>
          <w:bCs/>
          <w:kern w:val="2"/>
          <w:sz w:val="21"/>
          <w:szCs w:val="21"/>
        </w:rPr>
        <w:t>将三通道图像转换为单通道图像，然后通过</w:t>
      </w:r>
      <w:r w:rsidRPr="0044433B">
        <w:rPr>
          <w:rFonts w:ascii="Calibri" w:hAnsi="Calibri" w:hint="eastAsia"/>
          <w:bCs/>
          <w:kern w:val="2"/>
          <w:sz w:val="21"/>
          <w:szCs w:val="21"/>
        </w:rPr>
        <w:t>卷积核</w:t>
      </w:r>
      <w:r w:rsidR="00BC21F4">
        <w:rPr>
          <w:rFonts w:ascii="Calibri" w:hAnsi="Calibri" w:hint="eastAsia"/>
          <w:bCs/>
          <w:kern w:val="2"/>
          <w:sz w:val="21"/>
          <w:szCs w:val="21"/>
        </w:rPr>
        <w:t>尺寸大小</w:t>
      </w:r>
      <w:r w:rsidRPr="0044433B">
        <w:rPr>
          <w:rFonts w:ascii="Calibri" w:hAnsi="Calibri" w:hint="eastAsia"/>
          <w:bCs/>
          <w:kern w:val="2"/>
          <w:sz w:val="21"/>
          <w:szCs w:val="21"/>
        </w:rPr>
        <w:t>为</w:t>
      </w:r>
      <w:r w:rsidRPr="0044433B">
        <w:rPr>
          <w:rFonts w:ascii="Calibri" w:hAnsi="Calibri" w:hint="eastAsia"/>
          <w:bCs/>
          <w:kern w:val="2"/>
          <w:sz w:val="21"/>
          <w:szCs w:val="21"/>
        </w:rPr>
        <w:t>1</w:t>
      </w:r>
      <w:r w:rsidRPr="0044433B">
        <w:rPr>
          <w:rFonts w:ascii="Calibri" w:hAnsi="Calibri"/>
          <w:bCs/>
          <w:kern w:val="2"/>
          <w:sz w:val="21"/>
          <w:szCs w:val="21"/>
        </w:rPr>
        <w:t>*1*1</w:t>
      </w:r>
      <w:r w:rsidRPr="0044433B">
        <w:rPr>
          <w:rFonts w:ascii="Calibri" w:hAnsi="Calibri" w:hint="eastAsia"/>
          <w:bCs/>
          <w:kern w:val="2"/>
          <w:sz w:val="21"/>
          <w:szCs w:val="21"/>
        </w:rPr>
        <w:t>的卷积层，</w:t>
      </w:r>
      <w:r w:rsidRPr="0044433B">
        <w:rPr>
          <w:rFonts w:ascii="Calibri" w:hAnsi="Calibri"/>
          <w:bCs/>
          <w:kern w:val="2"/>
          <w:sz w:val="21"/>
          <w:szCs w:val="21"/>
        </w:rPr>
        <w:t>减少计算量，最后通过</w:t>
      </w:r>
      <w:r w:rsidRPr="0044433B">
        <w:rPr>
          <w:rFonts w:ascii="Calibri" w:hAnsi="Calibri" w:hint="eastAsia"/>
          <w:bCs/>
          <w:kern w:val="2"/>
          <w:sz w:val="21"/>
          <w:szCs w:val="21"/>
        </w:rPr>
        <w:t>批归一化</w:t>
      </w:r>
      <w:r w:rsidRPr="0044433B">
        <w:rPr>
          <w:rFonts w:ascii="Calibri" w:hAnsi="Calibri"/>
          <w:bCs/>
          <w:kern w:val="2"/>
          <w:sz w:val="21"/>
          <w:szCs w:val="21"/>
        </w:rPr>
        <w:t>层进行数据归一化。然后将归一化后的数据</w:t>
      </w:r>
      <w:r w:rsidRPr="0044433B">
        <w:rPr>
          <w:rFonts w:ascii="Calibri" w:hAnsi="Calibri" w:hint="eastAsia"/>
          <w:bCs/>
          <w:kern w:val="2"/>
          <w:sz w:val="21"/>
          <w:szCs w:val="21"/>
        </w:rPr>
        <w:t>输入至对应的解码器进行解码，</w:t>
      </w:r>
      <w:r w:rsidRPr="0044433B">
        <w:rPr>
          <w:rFonts w:ascii="Calibri" w:hAnsi="Calibri"/>
          <w:bCs/>
          <w:kern w:val="2"/>
          <w:sz w:val="21"/>
          <w:szCs w:val="21"/>
        </w:rPr>
        <w:t>将编码后的单通道图像通过</w:t>
      </w:r>
      <w:r w:rsidRPr="0044433B">
        <w:rPr>
          <w:rFonts w:ascii="Calibri" w:hAnsi="Calibri" w:hint="eastAsia"/>
          <w:bCs/>
          <w:kern w:val="2"/>
          <w:sz w:val="21"/>
          <w:szCs w:val="21"/>
        </w:rPr>
        <w:t>卷积核</w:t>
      </w:r>
      <w:r w:rsidR="00BC21F4">
        <w:rPr>
          <w:rFonts w:ascii="Calibri" w:hAnsi="Calibri" w:hint="eastAsia"/>
          <w:bCs/>
          <w:kern w:val="2"/>
          <w:sz w:val="21"/>
          <w:szCs w:val="21"/>
        </w:rPr>
        <w:t>尺寸大小</w:t>
      </w:r>
      <w:r w:rsidRPr="0044433B">
        <w:rPr>
          <w:rFonts w:ascii="Calibri" w:hAnsi="Calibri" w:hint="eastAsia"/>
          <w:bCs/>
          <w:kern w:val="2"/>
          <w:sz w:val="21"/>
          <w:szCs w:val="21"/>
        </w:rPr>
        <w:t>为</w:t>
      </w:r>
      <w:r w:rsidRPr="0044433B">
        <w:rPr>
          <w:rFonts w:ascii="Calibri" w:hAnsi="Calibri" w:hint="eastAsia"/>
          <w:bCs/>
          <w:kern w:val="2"/>
          <w:sz w:val="21"/>
          <w:szCs w:val="21"/>
        </w:rPr>
        <w:t>1</w:t>
      </w:r>
      <w:r w:rsidRPr="0044433B">
        <w:rPr>
          <w:rFonts w:ascii="Calibri" w:hAnsi="Calibri"/>
          <w:bCs/>
          <w:kern w:val="2"/>
          <w:sz w:val="21"/>
          <w:szCs w:val="21"/>
        </w:rPr>
        <w:t>*</w:t>
      </w:r>
      <w:r w:rsidR="00C4472B">
        <w:rPr>
          <w:rFonts w:ascii="Calibri" w:hAnsi="Calibri"/>
          <w:bCs/>
          <w:kern w:val="2"/>
          <w:sz w:val="21"/>
          <w:szCs w:val="21"/>
        </w:rPr>
        <w:t>1</w:t>
      </w:r>
      <w:r w:rsidRPr="0044433B">
        <w:rPr>
          <w:rFonts w:ascii="Calibri" w:hAnsi="Calibri"/>
          <w:bCs/>
          <w:kern w:val="2"/>
          <w:sz w:val="21"/>
          <w:szCs w:val="21"/>
        </w:rPr>
        <w:t>*1</w:t>
      </w:r>
      <w:r w:rsidRPr="0044433B">
        <w:rPr>
          <w:rFonts w:ascii="Calibri" w:hAnsi="Calibri" w:hint="eastAsia"/>
          <w:bCs/>
          <w:kern w:val="2"/>
          <w:sz w:val="21"/>
          <w:szCs w:val="21"/>
        </w:rPr>
        <w:t>的卷积层</w:t>
      </w:r>
      <w:r w:rsidRPr="0044433B">
        <w:rPr>
          <w:rFonts w:ascii="Calibri" w:hAnsi="Calibri"/>
          <w:bCs/>
          <w:kern w:val="2"/>
          <w:sz w:val="21"/>
          <w:szCs w:val="21"/>
        </w:rPr>
        <w:t>转换为三通道图像，</w:t>
      </w:r>
      <w:r w:rsidRPr="0044433B">
        <w:rPr>
          <w:rFonts w:ascii="Calibri" w:hAnsi="Calibri" w:hint="eastAsia"/>
          <w:bCs/>
          <w:kern w:val="2"/>
          <w:sz w:val="21"/>
          <w:szCs w:val="21"/>
        </w:rPr>
        <w:t>以生成对应的辅助</w:t>
      </w:r>
      <w:r w:rsidRPr="0044433B">
        <w:rPr>
          <w:rFonts w:ascii="Calibri" w:hAnsi="Calibri"/>
          <w:bCs/>
          <w:kern w:val="2"/>
          <w:sz w:val="21"/>
          <w:szCs w:val="21"/>
        </w:rPr>
        <w:t>模态图像</w:t>
      </w:r>
      <w:r w:rsidRPr="0044433B">
        <w:rPr>
          <w:rFonts w:ascii="Calibri" w:hAnsi="Calibri" w:hint="eastAsia"/>
          <w:bCs/>
          <w:kern w:val="2"/>
          <w:sz w:val="21"/>
          <w:szCs w:val="21"/>
        </w:rPr>
        <w:t>。</w:t>
      </w:r>
    </w:p>
    <w:p w14:paraId="7548BB5F" w14:textId="77777777" w:rsidR="00D03D74" w:rsidRDefault="00D03D74" w:rsidP="00AE5CE2">
      <w:pPr>
        <w:jc w:val="left"/>
      </w:pPr>
    </w:p>
    <w:p w14:paraId="2B1EFF35" w14:textId="77777777" w:rsidR="00BC21F4" w:rsidRDefault="00D03D74" w:rsidP="00BC21F4">
      <w:pPr>
        <w:jc w:val="center"/>
        <w:rPr>
          <w:b/>
          <w:color w:val="FF0000"/>
          <w:szCs w:val="21"/>
        </w:rPr>
      </w:pPr>
      <w:r w:rsidRPr="00D03D74">
        <w:rPr>
          <w:noProof/>
        </w:rPr>
        <w:drawing>
          <wp:inline distT="0" distB="0" distL="0" distR="0" wp14:anchorId="66A1EBE9" wp14:editId="37B9647B">
            <wp:extent cx="3051741" cy="3042557"/>
            <wp:effectExtent l="0" t="0" r="0" b="5715"/>
            <wp:docPr id="2361844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5392" cy="3066137"/>
                    </a:xfrm>
                    <a:prstGeom prst="rect">
                      <a:avLst/>
                    </a:prstGeom>
                    <a:noFill/>
                    <a:ln>
                      <a:noFill/>
                    </a:ln>
                  </pic:spPr>
                </pic:pic>
              </a:graphicData>
            </a:graphic>
          </wp:inline>
        </w:drawing>
      </w:r>
    </w:p>
    <w:p w14:paraId="269C526A" w14:textId="6C351D9A" w:rsidR="00AE5CE2" w:rsidRPr="00FC6FE3" w:rsidRDefault="00AE5CE2" w:rsidP="00BC21F4">
      <w:pPr>
        <w:jc w:val="left"/>
      </w:pPr>
      <w:r w:rsidRPr="0044433B">
        <w:rPr>
          <w:szCs w:val="21"/>
        </w:rPr>
        <w:br/>
      </w:r>
      <w:r w:rsidRPr="0044433B">
        <w:rPr>
          <w:b/>
          <w:color w:val="FF0000"/>
          <w:szCs w:val="21"/>
        </w:rPr>
        <w:t>步骤</w:t>
      </w:r>
      <w:r w:rsidRPr="0044433B">
        <w:rPr>
          <w:b/>
          <w:color w:val="FF0000"/>
          <w:szCs w:val="21"/>
        </w:rPr>
        <w:t>2</w:t>
      </w:r>
      <w:r w:rsidRPr="0044433B">
        <w:rPr>
          <w:bCs/>
          <w:szCs w:val="21"/>
        </w:rPr>
        <w:t>所述的主干网络</w:t>
      </w:r>
      <w:del w:id="0" w:author="梁 靖贤" w:date="2023-08-28T12:31:00Z">
        <w:r w:rsidRPr="0044433B" w:rsidDel="00D368EF">
          <w:rPr>
            <w:rFonts w:hint="eastAsia"/>
            <w:bCs/>
            <w:szCs w:val="21"/>
          </w:rPr>
          <w:delText>采用</w:delText>
        </w:r>
      </w:del>
      <w:ins w:id="1" w:author="梁 靖贤" w:date="2023-08-28T12:31:00Z">
        <w:r w:rsidR="00D368EF">
          <w:rPr>
            <w:rFonts w:hint="eastAsia"/>
            <w:bCs/>
            <w:szCs w:val="21"/>
          </w:rPr>
          <w:t>基于</w:t>
        </w:r>
      </w:ins>
      <w:r w:rsidRPr="0044433B">
        <w:rPr>
          <w:bCs/>
          <w:szCs w:val="21"/>
        </w:rPr>
        <w:t>ResNet50</w:t>
      </w:r>
      <w:ins w:id="2" w:author="梁 靖贤" w:date="2023-08-28T12:31:00Z">
        <w:r w:rsidR="00D368EF">
          <w:rPr>
            <w:rFonts w:hint="eastAsia"/>
            <w:bCs/>
            <w:szCs w:val="21"/>
          </w:rPr>
          <w:t>进行改进</w:t>
        </w:r>
      </w:ins>
      <w:ins w:id="3" w:author="梁 靖贤" w:date="2023-08-28T12:29:00Z">
        <w:r w:rsidR="00D368EF">
          <w:rPr>
            <w:rFonts w:hint="eastAsia"/>
            <w:bCs/>
            <w:szCs w:val="21"/>
          </w:rPr>
          <w:t>（</w:t>
        </w:r>
      </w:ins>
      <w:ins w:id="4" w:author="梁 靖贤" w:date="2023-08-28T12:30:00Z">
        <w:r w:rsidR="00D368EF">
          <w:rPr>
            <w:rFonts w:hint="eastAsia"/>
            <w:bCs/>
            <w:szCs w:val="21"/>
          </w:rPr>
          <w:t>该网络是目前主流的神经网络，它的源代码将网络结构分为了五层</w:t>
        </w:r>
        <w:r w:rsidR="00D368EF">
          <w:rPr>
            <w:rFonts w:hint="eastAsia"/>
            <w:bCs/>
            <w:szCs w:val="21"/>
          </w:rPr>
          <w:t>layer</w:t>
        </w:r>
        <w:r w:rsidR="00D368EF">
          <w:rPr>
            <w:bCs/>
            <w:szCs w:val="21"/>
          </w:rPr>
          <w:t>0</w:t>
        </w:r>
        <w:r w:rsidR="00D368EF">
          <w:rPr>
            <w:rFonts w:hint="eastAsia"/>
            <w:bCs/>
            <w:szCs w:val="21"/>
          </w:rPr>
          <w:t>、</w:t>
        </w:r>
        <w:r w:rsidR="00D368EF">
          <w:rPr>
            <w:rFonts w:hint="eastAsia"/>
            <w:bCs/>
            <w:szCs w:val="21"/>
          </w:rPr>
          <w:t>layer</w:t>
        </w:r>
        <w:r w:rsidR="00D368EF">
          <w:rPr>
            <w:bCs/>
            <w:szCs w:val="21"/>
          </w:rPr>
          <w:t>1</w:t>
        </w:r>
        <w:r w:rsidR="00D368EF">
          <w:rPr>
            <w:rFonts w:hint="eastAsia"/>
            <w:bCs/>
            <w:szCs w:val="21"/>
          </w:rPr>
          <w:t>、</w:t>
        </w:r>
        <w:r w:rsidR="00D368EF">
          <w:rPr>
            <w:rFonts w:hint="eastAsia"/>
            <w:bCs/>
            <w:szCs w:val="21"/>
          </w:rPr>
          <w:t>layer</w:t>
        </w:r>
        <w:r w:rsidR="00D368EF">
          <w:rPr>
            <w:bCs/>
            <w:szCs w:val="21"/>
          </w:rPr>
          <w:t>2</w:t>
        </w:r>
        <w:r w:rsidR="00D368EF">
          <w:rPr>
            <w:rFonts w:hint="eastAsia"/>
            <w:bCs/>
            <w:szCs w:val="21"/>
          </w:rPr>
          <w:t>、</w:t>
        </w:r>
        <w:r w:rsidR="00D368EF">
          <w:rPr>
            <w:rFonts w:hint="eastAsia"/>
            <w:bCs/>
            <w:szCs w:val="21"/>
          </w:rPr>
          <w:t>lay</w:t>
        </w:r>
      </w:ins>
      <w:ins w:id="5" w:author="梁 靖贤" w:date="2023-08-28T12:31:00Z">
        <w:r w:rsidR="00D368EF">
          <w:rPr>
            <w:rFonts w:hint="eastAsia"/>
            <w:bCs/>
            <w:szCs w:val="21"/>
          </w:rPr>
          <w:t>er</w:t>
        </w:r>
        <w:r w:rsidR="00D368EF">
          <w:rPr>
            <w:bCs/>
            <w:szCs w:val="21"/>
          </w:rPr>
          <w:t>3</w:t>
        </w:r>
        <w:r w:rsidR="00D368EF">
          <w:rPr>
            <w:rFonts w:hint="eastAsia"/>
            <w:bCs/>
            <w:szCs w:val="21"/>
          </w:rPr>
          <w:t>、</w:t>
        </w:r>
        <w:r w:rsidR="00D368EF">
          <w:rPr>
            <w:rFonts w:hint="eastAsia"/>
            <w:bCs/>
            <w:szCs w:val="21"/>
          </w:rPr>
          <w:t>layer</w:t>
        </w:r>
        <w:r w:rsidR="00D368EF">
          <w:rPr>
            <w:bCs/>
            <w:szCs w:val="21"/>
          </w:rPr>
          <w:t>4</w:t>
        </w:r>
      </w:ins>
      <w:ins w:id="6" w:author="梁 靖贤" w:date="2023-08-28T12:40:00Z">
        <w:r w:rsidR="0051336E">
          <w:rPr>
            <w:rFonts w:hint="eastAsia"/>
            <w:bCs/>
            <w:szCs w:val="21"/>
          </w:rPr>
          <w:t>，</w:t>
        </w:r>
      </w:ins>
      <w:ins w:id="7" w:author="梁 靖贤" w:date="2023-08-28T12:45:00Z">
        <w:r w:rsidR="0051336E">
          <w:rPr>
            <w:rFonts w:hint="eastAsia"/>
            <w:bCs/>
            <w:szCs w:val="21"/>
          </w:rPr>
          <w:t>其实</w:t>
        </w:r>
      </w:ins>
      <w:ins w:id="8" w:author="梁 靖贤" w:date="2023-08-28T12:40:00Z">
        <w:r w:rsidR="0051336E">
          <w:rPr>
            <w:rFonts w:hint="eastAsia"/>
            <w:bCs/>
            <w:szCs w:val="21"/>
          </w:rPr>
          <w:t>每一层</w:t>
        </w:r>
        <w:r w:rsidR="0051336E">
          <w:rPr>
            <w:rFonts w:hint="eastAsia"/>
            <w:bCs/>
            <w:szCs w:val="21"/>
          </w:rPr>
          <w:t>layer</w:t>
        </w:r>
      </w:ins>
      <w:ins w:id="9" w:author="梁 靖贤" w:date="2023-08-28T12:41:00Z">
        <w:r w:rsidR="0051336E">
          <w:rPr>
            <w:rFonts w:hint="eastAsia"/>
            <w:bCs/>
            <w:szCs w:val="21"/>
          </w:rPr>
          <w:t>里面的东西就是卷积、池化、残差连接</w:t>
        </w:r>
      </w:ins>
      <w:ins w:id="10" w:author="梁 靖贤" w:date="2023-08-28T12:45:00Z">
        <w:r w:rsidR="00E92918">
          <w:rPr>
            <w:rFonts w:hint="eastAsia"/>
            <w:bCs/>
            <w:szCs w:val="21"/>
          </w:rPr>
          <w:t>等相关操作</w:t>
        </w:r>
      </w:ins>
      <w:ins w:id="11" w:author="梁 靖贤" w:date="2023-08-28T12:41:00Z">
        <w:r w:rsidR="0051336E">
          <w:rPr>
            <w:rFonts w:hint="eastAsia"/>
            <w:bCs/>
            <w:szCs w:val="21"/>
          </w:rPr>
          <w:t>，</w:t>
        </w:r>
      </w:ins>
      <w:ins w:id="12" w:author="梁 靖贤" w:date="2023-08-28T12:45:00Z">
        <w:r w:rsidR="00E92918">
          <w:rPr>
            <w:rFonts w:hint="eastAsia"/>
            <w:bCs/>
            <w:szCs w:val="21"/>
          </w:rPr>
          <w:t>这里通常</w:t>
        </w:r>
      </w:ins>
      <w:ins w:id="13" w:author="梁 靖贤" w:date="2023-08-28T12:44:00Z">
        <w:r w:rsidR="0051336E">
          <w:rPr>
            <w:rFonts w:hint="eastAsia"/>
            <w:bCs/>
            <w:szCs w:val="21"/>
          </w:rPr>
          <w:t>概括为第</w:t>
        </w:r>
      </w:ins>
      <w:ins w:id="14" w:author="梁 靖贤" w:date="2023-08-28T12:56:00Z">
        <w:r w:rsidR="00ED3082">
          <w:rPr>
            <w:rFonts w:hint="eastAsia"/>
            <w:bCs/>
            <w:szCs w:val="21"/>
          </w:rPr>
          <w:t>零</w:t>
        </w:r>
      </w:ins>
      <w:ins w:id="15" w:author="梁 靖贤" w:date="2023-08-28T12:44:00Z">
        <w:r w:rsidR="0051336E">
          <w:rPr>
            <w:rFonts w:hint="eastAsia"/>
            <w:bCs/>
            <w:szCs w:val="21"/>
          </w:rPr>
          <w:t>卷积</w:t>
        </w:r>
      </w:ins>
      <w:ins w:id="16" w:author="梁 靖贤" w:date="2023-08-28T12:47:00Z">
        <w:r w:rsidR="00E92918">
          <w:rPr>
            <w:rFonts w:hint="eastAsia"/>
            <w:bCs/>
            <w:szCs w:val="21"/>
          </w:rPr>
          <w:t>块</w:t>
        </w:r>
      </w:ins>
      <w:ins w:id="17" w:author="梁 靖贤" w:date="2023-08-28T12:44:00Z">
        <w:r w:rsidR="0051336E">
          <w:rPr>
            <w:rFonts w:hint="eastAsia"/>
            <w:bCs/>
            <w:szCs w:val="21"/>
          </w:rPr>
          <w:t>、第</w:t>
        </w:r>
      </w:ins>
      <w:ins w:id="18" w:author="梁 靖贤" w:date="2023-08-28T12:56:00Z">
        <w:r w:rsidR="00ED3082">
          <w:rPr>
            <w:rFonts w:hint="eastAsia"/>
            <w:bCs/>
            <w:szCs w:val="21"/>
          </w:rPr>
          <w:t>一</w:t>
        </w:r>
      </w:ins>
      <w:ins w:id="19" w:author="梁 靖贤" w:date="2023-08-28T12:44:00Z">
        <w:r w:rsidR="0051336E">
          <w:rPr>
            <w:rFonts w:hint="eastAsia"/>
            <w:bCs/>
            <w:szCs w:val="21"/>
          </w:rPr>
          <w:t>卷积</w:t>
        </w:r>
      </w:ins>
      <w:ins w:id="20" w:author="梁 靖贤" w:date="2023-08-28T12:47:00Z">
        <w:r w:rsidR="00E92918">
          <w:rPr>
            <w:rFonts w:hint="eastAsia"/>
            <w:bCs/>
            <w:szCs w:val="21"/>
          </w:rPr>
          <w:t>块</w:t>
        </w:r>
      </w:ins>
      <w:ins w:id="21" w:author="梁 靖贤" w:date="2023-08-28T12:46:00Z">
        <w:r w:rsidR="00E92918">
          <w:rPr>
            <w:rFonts w:hint="eastAsia"/>
            <w:bCs/>
            <w:szCs w:val="21"/>
          </w:rPr>
          <w:t>、第</w:t>
        </w:r>
      </w:ins>
      <w:ins w:id="22" w:author="梁 靖贤" w:date="2023-08-28T12:56:00Z">
        <w:r w:rsidR="00ED3082">
          <w:rPr>
            <w:rFonts w:hint="eastAsia"/>
            <w:bCs/>
            <w:szCs w:val="21"/>
          </w:rPr>
          <w:t>二</w:t>
        </w:r>
      </w:ins>
      <w:ins w:id="23" w:author="梁 靖贤" w:date="2023-08-28T12:46:00Z">
        <w:r w:rsidR="00E92918">
          <w:rPr>
            <w:rFonts w:hint="eastAsia"/>
            <w:bCs/>
            <w:szCs w:val="21"/>
          </w:rPr>
          <w:t>卷积</w:t>
        </w:r>
      </w:ins>
      <w:ins w:id="24" w:author="梁 靖贤" w:date="2023-08-28T12:47:00Z">
        <w:r w:rsidR="00E92918">
          <w:rPr>
            <w:rFonts w:hint="eastAsia"/>
            <w:bCs/>
            <w:szCs w:val="21"/>
          </w:rPr>
          <w:t>块</w:t>
        </w:r>
      </w:ins>
      <w:ins w:id="25" w:author="梁 靖贤" w:date="2023-08-28T12:46:00Z">
        <w:r w:rsidR="00E92918">
          <w:rPr>
            <w:rFonts w:hint="eastAsia"/>
            <w:bCs/>
            <w:szCs w:val="21"/>
          </w:rPr>
          <w:t>、第</w:t>
        </w:r>
      </w:ins>
      <w:ins w:id="26" w:author="梁 靖贤" w:date="2023-08-28T12:56:00Z">
        <w:r w:rsidR="00ED3082">
          <w:rPr>
            <w:rFonts w:hint="eastAsia"/>
            <w:bCs/>
            <w:szCs w:val="21"/>
          </w:rPr>
          <w:t>三</w:t>
        </w:r>
      </w:ins>
      <w:ins w:id="27" w:author="梁 靖贤" w:date="2023-08-28T12:46:00Z">
        <w:r w:rsidR="00E92918">
          <w:rPr>
            <w:rFonts w:hint="eastAsia"/>
            <w:bCs/>
            <w:szCs w:val="21"/>
          </w:rPr>
          <w:t>卷积</w:t>
        </w:r>
      </w:ins>
      <w:ins w:id="28" w:author="梁 靖贤" w:date="2023-08-28T12:48:00Z">
        <w:r w:rsidR="00E92918">
          <w:rPr>
            <w:rFonts w:hint="eastAsia"/>
            <w:bCs/>
            <w:szCs w:val="21"/>
          </w:rPr>
          <w:t>块</w:t>
        </w:r>
      </w:ins>
      <w:ins w:id="29" w:author="梁 靖贤" w:date="2023-08-28T12:46:00Z">
        <w:r w:rsidR="00E92918">
          <w:rPr>
            <w:rFonts w:hint="eastAsia"/>
            <w:bCs/>
            <w:szCs w:val="21"/>
          </w:rPr>
          <w:t>、第</w:t>
        </w:r>
      </w:ins>
      <w:ins w:id="30" w:author="梁 靖贤" w:date="2023-08-28T12:56:00Z">
        <w:r w:rsidR="00ED3082">
          <w:rPr>
            <w:rFonts w:hint="eastAsia"/>
            <w:bCs/>
            <w:szCs w:val="21"/>
          </w:rPr>
          <w:t>四</w:t>
        </w:r>
      </w:ins>
      <w:ins w:id="31" w:author="梁 靖贤" w:date="2023-08-28T12:46:00Z">
        <w:r w:rsidR="00E92918">
          <w:rPr>
            <w:rFonts w:hint="eastAsia"/>
            <w:bCs/>
            <w:szCs w:val="21"/>
          </w:rPr>
          <w:t>卷积</w:t>
        </w:r>
      </w:ins>
      <w:ins w:id="32" w:author="梁 靖贤" w:date="2023-08-28T12:48:00Z">
        <w:r w:rsidR="00E92918">
          <w:rPr>
            <w:rFonts w:hint="eastAsia"/>
            <w:bCs/>
            <w:szCs w:val="21"/>
          </w:rPr>
          <w:t>块</w:t>
        </w:r>
      </w:ins>
      <w:ins w:id="33" w:author="梁 靖贤" w:date="2023-08-28T12:29:00Z">
        <w:r w:rsidR="00D368EF">
          <w:rPr>
            <w:rFonts w:hint="eastAsia"/>
            <w:bCs/>
            <w:szCs w:val="21"/>
          </w:rPr>
          <w:t>）</w:t>
        </w:r>
      </w:ins>
      <w:ins w:id="34" w:author="梁 靖贤" w:date="2023-08-28T12:31:00Z">
        <w:r w:rsidR="00D368EF">
          <w:rPr>
            <w:rFonts w:hint="eastAsia"/>
            <w:bCs/>
            <w:szCs w:val="21"/>
          </w:rPr>
          <w:t>。</w:t>
        </w:r>
      </w:ins>
      <w:ins w:id="35" w:author="梁 靖贤" w:date="2023-08-28T12:32:00Z">
        <w:r w:rsidR="00D368EF">
          <w:rPr>
            <w:rFonts w:hint="eastAsia"/>
            <w:bCs/>
            <w:szCs w:val="21"/>
          </w:rPr>
          <w:t>在此基础上，</w:t>
        </w:r>
      </w:ins>
      <w:del w:id="36" w:author="梁 靖贤" w:date="2023-08-28T12:32:00Z">
        <w:r w:rsidRPr="0044433B" w:rsidDel="00D368EF">
          <w:rPr>
            <w:rFonts w:hint="eastAsia"/>
            <w:bCs/>
            <w:szCs w:val="21"/>
          </w:rPr>
          <w:delText>作为</w:delText>
        </w:r>
      </w:del>
      <w:ins w:id="37" w:author="梁 靖贤" w:date="2023-08-28T12:32:00Z">
        <w:r w:rsidR="00D368EF">
          <w:rPr>
            <w:rFonts w:hint="eastAsia"/>
            <w:bCs/>
            <w:szCs w:val="21"/>
          </w:rPr>
          <w:t>设计了一个</w:t>
        </w:r>
      </w:ins>
      <w:r w:rsidRPr="0044433B">
        <w:rPr>
          <w:bCs/>
          <w:szCs w:val="21"/>
        </w:rPr>
        <w:t>双流网络</w:t>
      </w:r>
      <w:ins w:id="38" w:author="梁 靖贤" w:date="2023-08-28T12:31:00Z">
        <w:r w:rsidR="00D368EF">
          <w:rPr>
            <w:rFonts w:hint="eastAsia"/>
            <w:bCs/>
            <w:szCs w:val="21"/>
          </w:rPr>
          <w:t>（</w:t>
        </w:r>
      </w:ins>
      <w:ins w:id="39" w:author="梁 靖贤" w:date="2023-08-28T12:46:00Z">
        <w:r w:rsidR="00E92918">
          <w:rPr>
            <w:rFonts w:hint="eastAsia"/>
            <w:bCs/>
            <w:szCs w:val="21"/>
          </w:rPr>
          <w:t>两条支路</w:t>
        </w:r>
      </w:ins>
      <w:ins w:id="40" w:author="梁 靖贤" w:date="2023-08-28T12:32:00Z">
        <w:r w:rsidR="00D368EF">
          <w:rPr>
            <w:rFonts w:hint="eastAsia"/>
            <w:bCs/>
            <w:szCs w:val="21"/>
          </w:rPr>
          <w:t>：一</w:t>
        </w:r>
      </w:ins>
      <w:ins w:id="41" w:author="梁 靖贤" w:date="2023-08-28T12:46:00Z">
        <w:r w:rsidR="00E92918">
          <w:rPr>
            <w:rFonts w:hint="eastAsia"/>
            <w:bCs/>
            <w:szCs w:val="21"/>
          </w:rPr>
          <w:t>条支路处理</w:t>
        </w:r>
      </w:ins>
      <w:ins w:id="42" w:author="梁 靖贤" w:date="2023-08-28T12:32:00Z">
        <w:r w:rsidR="00D368EF">
          <w:rPr>
            <w:rFonts w:hint="eastAsia"/>
            <w:bCs/>
            <w:szCs w:val="21"/>
          </w:rPr>
          <w:t>是可见光图像</w:t>
        </w:r>
        <w:r w:rsidR="00D368EF">
          <w:rPr>
            <w:rFonts w:hint="eastAsia"/>
            <w:bCs/>
            <w:szCs w:val="21"/>
          </w:rPr>
          <w:t>+</w:t>
        </w:r>
      </w:ins>
      <w:ins w:id="43" w:author="梁 靖贤" w:date="2023-08-28T12:33:00Z">
        <w:r w:rsidR="00D368EF">
          <w:rPr>
            <w:rFonts w:hint="eastAsia"/>
            <w:bCs/>
            <w:szCs w:val="21"/>
          </w:rPr>
          <w:t>对应的</w:t>
        </w:r>
      </w:ins>
      <w:ins w:id="44" w:author="梁 靖贤" w:date="2023-08-28T12:32:00Z">
        <w:r w:rsidR="00D368EF">
          <w:rPr>
            <w:rFonts w:hint="eastAsia"/>
            <w:bCs/>
            <w:szCs w:val="21"/>
          </w:rPr>
          <w:t>辅助</w:t>
        </w:r>
      </w:ins>
      <w:ins w:id="45" w:author="梁 靖贤" w:date="2023-08-28T12:33:00Z">
        <w:r w:rsidR="00D368EF">
          <w:rPr>
            <w:rFonts w:hint="eastAsia"/>
            <w:bCs/>
            <w:szCs w:val="21"/>
          </w:rPr>
          <w:t>模态</w:t>
        </w:r>
      </w:ins>
      <w:ins w:id="46" w:author="梁 靖贤" w:date="2023-08-28T12:32:00Z">
        <w:r w:rsidR="00D368EF">
          <w:rPr>
            <w:rFonts w:hint="eastAsia"/>
            <w:bCs/>
            <w:szCs w:val="21"/>
          </w:rPr>
          <w:t>图像数据</w:t>
        </w:r>
      </w:ins>
      <w:ins w:id="47" w:author="梁 靖贤" w:date="2023-08-28T12:46:00Z">
        <w:r w:rsidR="00E92918">
          <w:rPr>
            <w:rFonts w:hint="eastAsia"/>
            <w:bCs/>
            <w:szCs w:val="21"/>
          </w:rPr>
          <w:t>，对应图中</w:t>
        </w:r>
      </w:ins>
      <w:ins w:id="48" w:author="梁 靖贤" w:date="2023-08-28T12:47:00Z">
        <w:r w:rsidR="00E92918">
          <w:rPr>
            <w:rFonts w:hint="eastAsia"/>
            <w:bCs/>
            <w:szCs w:val="21"/>
          </w:rPr>
          <w:t>蓝色部分</w:t>
        </w:r>
      </w:ins>
      <w:ins w:id="49" w:author="梁 靖贤" w:date="2023-08-28T12:32:00Z">
        <w:r w:rsidR="00D368EF">
          <w:rPr>
            <w:rFonts w:hint="eastAsia"/>
            <w:bCs/>
            <w:szCs w:val="21"/>
          </w:rPr>
          <w:t>；</w:t>
        </w:r>
      </w:ins>
      <w:ins w:id="50" w:author="梁 靖贤" w:date="2023-08-28T12:47:00Z">
        <w:r w:rsidR="00E92918">
          <w:rPr>
            <w:rFonts w:hint="eastAsia"/>
            <w:bCs/>
            <w:szCs w:val="21"/>
          </w:rPr>
          <w:t>第</w:t>
        </w:r>
      </w:ins>
      <w:ins w:id="51" w:author="梁 靖贤" w:date="2023-08-28T12:32:00Z">
        <w:r w:rsidR="00D368EF">
          <w:rPr>
            <w:rFonts w:hint="eastAsia"/>
            <w:bCs/>
            <w:szCs w:val="21"/>
          </w:rPr>
          <w:t>二</w:t>
        </w:r>
      </w:ins>
      <w:ins w:id="52" w:author="梁 靖贤" w:date="2023-08-28T12:47:00Z">
        <w:r w:rsidR="00E92918">
          <w:rPr>
            <w:rFonts w:hint="eastAsia"/>
            <w:bCs/>
            <w:szCs w:val="21"/>
          </w:rPr>
          <w:t>条支路</w:t>
        </w:r>
      </w:ins>
      <w:ins w:id="53" w:author="梁 靖贤" w:date="2023-08-28T12:32:00Z">
        <w:r w:rsidR="00D368EF">
          <w:rPr>
            <w:rFonts w:hint="eastAsia"/>
            <w:bCs/>
            <w:szCs w:val="21"/>
          </w:rPr>
          <w:t>是红外图像</w:t>
        </w:r>
        <w:r w:rsidR="00D368EF">
          <w:rPr>
            <w:rFonts w:hint="eastAsia"/>
            <w:bCs/>
            <w:szCs w:val="21"/>
          </w:rPr>
          <w:t>+</w:t>
        </w:r>
      </w:ins>
      <w:ins w:id="54" w:author="梁 靖贤" w:date="2023-08-28T12:33:00Z">
        <w:r w:rsidR="00D368EF">
          <w:rPr>
            <w:rFonts w:hint="eastAsia"/>
            <w:bCs/>
            <w:szCs w:val="21"/>
          </w:rPr>
          <w:t>对应的</w:t>
        </w:r>
      </w:ins>
      <w:ins w:id="55" w:author="梁 靖贤" w:date="2023-08-28T12:32:00Z">
        <w:r w:rsidR="00D368EF">
          <w:rPr>
            <w:rFonts w:hint="eastAsia"/>
            <w:bCs/>
            <w:szCs w:val="21"/>
          </w:rPr>
          <w:t>辅助模态图像数据</w:t>
        </w:r>
      </w:ins>
      <w:ins w:id="56" w:author="梁 靖贤" w:date="2023-08-28T12:47:00Z">
        <w:r w:rsidR="00E92918">
          <w:rPr>
            <w:rFonts w:hint="eastAsia"/>
            <w:bCs/>
            <w:szCs w:val="21"/>
          </w:rPr>
          <w:t>，对应</w:t>
        </w:r>
      </w:ins>
      <w:ins w:id="57" w:author="梁 靖贤" w:date="2023-08-28T12:49:00Z">
        <w:r w:rsidR="00E92918">
          <w:rPr>
            <w:rFonts w:hint="eastAsia"/>
            <w:bCs/>
            <w:szCs w:val="21"/>
          </w:rPr>
          <w:t>绿色</w:t>
        </w:r>
      </w:ins>
      <w:ins w:id="58" w:author="梁 靖贤" w:date="2023-08-28T12:47:00Z">
        <w:r w:rsidR="00E92918">
          <w:rPr>
            <w:rFonts w:hint="eastAsia"/>
            <w:bCs/>
            <w:szCs w:val="21"/>
          </w:rPr>
          <w:t>部分</w:t>
        </w:r>
      </w:ins>
      <w:ins w:id="59" w:author="梁 靖贤" w:date="2023-08-28T12:31:00Z">
        <w:r w:rsidR="00D368EF">
          <w:rPr>
            <w:rFonts w:hint="eastAsia"/>
            <w:bCs/>
            <w:szCs w:val="21"/>
          </w:rPr>
          <w:t>）</w:t>
        </w:r>
      </w:ins>
      <w:ins w:id="60" w:author="梁 靖贤" w:date="2023-08-28T12:32:00Z">
        <w:r w:rsidR="00D368EF">
          <w:rPr>
            <w:rFonts w:hint="eastAsia"/>
            <w:bCs/>
            <w:szCs w:val="21"/>
          </w:rPr>
          <w:t>。</w:t>
        </w:r>
      </w:ins>
      <w:del w:id="61" w:author="梁 靖贤" w:date="2023-08-28T12:32:00Z">
        <w:r w:rsidRPr="0044433B" w:rsidDel="00D368EF">
          <w:rPr>
            <w:bCs/>
            <w:szCs w:val="21"/>
          </w:rPr>
          <w:delText>的基础网络，</w:delText>
        </w:r>
      </w:del>
      <w:ins w:id="62" w:author="梁 靖贤" w:date="2023-08-28T12:34:00Z">
        <w:r w:rsidR="00D368EF">
          <w:rPr>
            <w:rFonts w:hint="eastAsia"/>
            <w:bCs/>
            <w:szCs w:val="21"/>
          </w:rPr>
          <w:t>具体</w:t>
        </w:r>
      </w:ins>
      <w:ins w:id="63" w:author="梁 靖贤" w:date="2023-08-28T12:35:00Z">
        <w:r w:rsidR="0051336E">
          <w:rPr>
            <w:rFonts w:hint="eastAsia"/>
            <w:bCs/>
            <w:szCs w:val="21"/>
          </w:rPr>
          <w:t>而言，</w:t>
        </w:r>
        <w:r w:rsidR="0051336E">
          <w:rPr>
            <w:rFonts w:hint="eastAsia"/>
            <w:bCs/>
            <w:szCs w:val="21"/>
          </w:rPr>
          <w:t>layer</w:t>
        </w:r>
        <w:r w:rsidR="0051336E">
          <w:rPr>
            <w:bCs/>
            <w:szCs w:val="21"/>
          </w:rPr>
          <w:t>0</w:t>
        </w:r>
        <w:r w:rsidR="0051336E">
          <w:rPr>
            <w:rFonts w:hint="eastAsia"/>
            <w:bCs/>
            <w:szCs w:val="21"/>
          </w:rPr>
          <w:t>和</w:t>
        </w:r>
        <w:r w:rsidR="0051336E">
          <w:rPr>
            <w:rFonts w:hint="eastAsia"/>
            <w:bCs/>
            <w:szCs w:val="21"/>
          </w:rPr>
          <w:t>layer</w:t>
        </w:r>
        <w:r w:rsidR="0051336E">
          <w:rPr>
            <w:bCs/>
            <w:szCs w:val="21"/>
          </w:rPr>
          <w:t>1</w:t>
        </w:r>
        <w:r w:rsidR="0051336E">
          <w:rPr>
            <w:rFonts w:hint="eastAsia"/>
            <w:bCs/>
            <w:szCs w:val="21"/>
          </w:rPr>
          <w:t>是</w:t>
        </w:r>
      </w:ins>
      <w:ins w:id="64" w:author="梁 靖贤" w:date="2023-08-28T12:47:00Z">
        <w:r w:rsidR="00E92918">
          <w:rPr>
            <w:rFonts w:hint="eastAsia"/>
            <w:bCs/>
            <w:szCs w:val="21"/>
          </w:rPr>
          <w:t>第</w:t>
        </w:r>
      </w:ins>
      <w:ins w:id="65" w:author="梁 靖贤" w:date="2023-08-28T12:57:00Z">
        <w:r w:rsidR="00ED3082">
          <w:rPr>
            <w:rFonts w:hint="eastAsia"/>
            <w:bCs/>
            <w:szCs w:val="21"/>
          </w:rPr>
          <w:t>零</w:t>
        </w:r>
      </w:ins>
      <w:ins w:id="66" w:author="梁 靖贤" w:date="2023-08-28T12:48:00Z">
        <w:r w:rsidR="00E92918">
          <w:rPr>
            <w:rFonts w:hint="eastAsia"/>
            <w:bCs/>
            <w:szCs w:val="21"/>
          </w:rPr>
          <w:t>、</w:t>
        </w:r>
      </w:ins>
      <w:ins w:id="67" w:author="梁 靖贤" w:date="2023-08-28T12:57:00Z">
        <w:r w:rsidR="00ED3082">
          <w:rPr>
            <w:rFonts w:hint="eastAsia"/>
            <w:bCs/>
            <w:szCs w:val="21"/>
          </w:rPr>
          <w:t>一</w:t>
        </w:r>
      </w:ins>
      <w:ins w:id="68" w:author="梁 靖贤" w:date="2023-08-28T12:47:00Z">
        <w:r w:rsidR="00E92918">
          <w:rPr>
            <w:rFonts w:hint="eastAsia"/>
            <w:bCs/>
            <w:szCs w:val="21"/>
          </w:rPr>
          <w:t>卷积</w:t>
        </w:r>
      </w:ins>
      <w:ins w:id="69" w:author="梁 靖贤" w:date="2023-08-28T12:48:00Z">
        <w:r w:rsidR="00E92918">
          <w:rPr>
            <w:rFonts w:hint="eastAsia"/>
            <w:bCs/>
            <w:szCs w:val="21"/>
          </w:rPr>
          <w:t>块，分别</w:t>
        </w:r>
      </w:ins>
      <w:ins w:id="70" w:author="梁 靖贤" w:date="2023-08-28T12:49:00Z">
        <w:r w:rsidR="00E92918">
          <w:rPr>
            <w:rFonts w:hint="eastAsia"/>
            <w:bCs/>
            <w:szCs w:val="21"/>
          </w:rPr>
          <w:t>处理对应支路的数据，在处理过程中，蓝色部分</w:t>
        </w:r>
        <w:r w:rsidR="00E92918">
          <w:rPr>
            <w:rFonts w:hint="eastAsia"/>
            <w:bCs/>
            <w:szCs w:val="21"/>
          </w:rPr>
          <w:lastRenderedPageBreak/>
          <w:t>和绿色</w:t>
        </w:r>
      </w:ins>
      <w:ins w:id="71" w:author="梁 靖贤" w:date="2023-08-28T12:50:00Z">
        <w:r w:rsidR="00E92918">
          <w:rPr>
            <w:rFonts w:hint="eastAsia"/>
            <w:bCs/>
            <w:szCs w:val="21"/>
          </w:rPr>
          <w:t>的</w:t>
        </w:r>
      </w:ins>
      <w:ins w:id="72" w:author="梁 靖贤" w:date="2023-08-28T12:49:00Z">
        <w:r w:rsidR="00E92918">
          <w:rPr>
            <w:rFonts w:hint="eastAsia"/>
            <w:bCs/>
            <w:szCs w:val="21"/>
          </w:rPr>
          <w:t>layer</w:t>
        </w:r>
        <w:r w:rsidR="00E92918">
          <w:rPr>
            <w:bCs/>
            <w:szCs w:val="21"/>
          </w:rPr>
          <w:t>0</w:t>
        </w:r>
        <w:r w:rsidR="00E92918">
          <w:rPr>
            <w:rFonts w:hint="eastAsia"/>
            <w:bCs/>
            <w:szCs w:val="21"/>
          </w:rPr>
          <w:t>、</w:t>
        </w:r>
        <w:r w:rsidR="00E92918">
          <w:rPr>
            <w:rFonts w:hint="eastAsia"/>
            <w:bCs/>
            <w:szCs w:val="21"/>
          </w:rPr>
          <w:t>1</w:t>
        </w:r>
        <w:r w:rsidR="00E92918">
          <w:rPr>
            <w:rFonts w:hint="eastAsia"/>
            <w:bCs/>
            <w:szCs w:val="21"/>
          </w:rPr>
          <w:t>的参数</w:t>
        </w:r>
      </w:ins>
      <w:ins w:id="73" w:author="梁 靖贤" w:date="2023-08-28T12:50:00Z">
        <w:r w:rsidR="00E92918">
          <w:rPr>
            <w:rFonts w:hint="eastAsia"/>
            <w:bCs/>
            <w:szCs w:val="21"/>
          </w:rPr>
          <w:t>是不同的，用于分别提取（可见光</w:t>
        </w:r>
        <w:r w:rsidR="00E92918">
          <w:rPr>
            <w:rFonts w:hint="eastAsia"/>
            <w:bCs/>
            <w:szCs w:val="21"/>
          </w:rPr>
          <w:t>+</w:t>
        </w:r>
        <w:r w:rsidR="00E92918">
          <w:rPr>
            <w:rFonts w:hint="eastAsia"/>
            <w:bCs/>
            <w:szCs w:val="21"/>
          </w:rPr>
          <w:t>辅助图像</w:t>
        </w:r>
      </w:ins>
      <w:ins w:id="74" w:author="梁 靖贤" w:date="2023-08-28T13:01:00Z">
        <w:r w:rsidR="007960EC">
          <w:rPr>
            <w:rFonts w:hint="eastAsia"/>
            <w:bCs/>
            <w:szCs w:val="21"/>
          </w:rPr>
          <w:t>数据</w:t>
        </w:r>
      </w:ins>
      <w:ins w:id="75" w:author="梁 靖贤" w:date="2023-08-28T12:50:00Z">
        <w:r w:rsidR="00E92918">
          <w:rPr>
            <w:rFonts w:hint="eastAsia"/>
            <w:bCs/>
            <w:szCs w:val="21"/>
          </w:rPr>
          <w:t>与红外图像</w:t>
        </w:r>
        <w:r w:rsidR="00E92918">
          <w:rPr>
            <w:rFonts w:hint="eastAsia"/>
            <w:bCs/>
            <w:szCs w:val="21"/>
          </w:rPr>
          <w:t>+</w:t>
        </w:r>
        <w:r w:rsidR="00E92918">
          <w:rPr>
            <w:rFonts w:hint="eastAsia"/>
            <w:bCs/>
            <w:szCs w:val="21"/>
          </w:rPr>
          <w:t>辅助图像数据这两</w:t>
        </w:r>
      </w:ins>
      <w:ins w:id="76" w:author="梁 靖贤" w:date="2023-08-28T12:51:00Z">
        <w:r w:rsidR="00E92918">
          <w:rPr>
            <w:rFonts w:hint="eastAsia"/>
            <w:bCs/>
            <w:szCs w:val="21"/>
          </w:rPr>
          <w:t>种数据</w:t>
        </w:r>
      </w:ins>
      <w:ins w:id="77" w:author="梁 靖贤" w:date="2023-08-28T12:50:00Z">
        <w:r w:rsidR="00E92918">
          <w:rPr>
            <w:rFonts w:hint="eastAsia"/>
            <w:bCs/>
            <w:szCs w:val="21"/>
          </w:rPr>
          <w:t>）</w:t>
        </w:r>
      </w:ins>
      <w:ins w:id="78" w:author="梁 靖贤" w:date="2023-08-28T12:55:00Z">
        <w:r w:rsidR="00ED3082">
          <w:rPr>
            <w:rFonts w:hint="eastAsia"/>
            <w:bCs/>
            <w:szCs w:val="21"/>
          </w:rPr>
          <w:t>特定的</w:t>
        </w:r>
      </w:ins>
      <w:ins w:id="79" w:author="梁 靖贤" w:date="2023-08-28T12:51:00Z">
        <w:r w:rsidR="00E92918">
          <w:rPr>
            <w:rFonts w:hint="eastAsia"/>
            <w:bCs/>
            <w:szCs w:val="21"/>
          </w:rPr>
          <w:t>特征信息。在第</w:t>
        </w:r>
      </w:ins>
      <w:ins w:id="80" w:author="梁 靖贤" w:date="2023-08-28T12:57:00Z">
        <w:r w:rsidR="00ED3082">
          <w:rPr>
            <w:rFonts w:hint="eastAsia"/>
            <w:bCs/>
            <w:szCs w:val="21"/>
          </w:rPr>
          <w:t>零</w:t>
        </w:r>
      </w:ins>
      <w:ins w:id="81" w:author="梁 靖贤" w:date="2023-08-28T12:51:00Z">
        <w:r w:rsidR="00E92918">
          <w:rPr>
            <w:rFonts w:hint="eastAsia"/>
            <w:bCs/>
            <w:szCs w:val="21"/>
          </w:rPr>
          <w:t>卷积块和第</w:t>
        </w:r>
      </w:ins>
      <w:ins w:id="82" w:author="梁 靖贤" w:date="2023-08-28T12:57:00Z">
        <w:r w:rsidR="00ED3082">
          <w:rPr>
            <w:rFonts w:hint="eastAsia"/>
            <w:bCs/>
            <w:szCs w:val="21"/>
          </w:rPr>
          <w:t>一</w:t>
        </w:r>
      </w:ins>
      <w:ins w:id="83" w:author="梁 靖贤" w:date="2023-08-28T12:51:00Z">
        <w:r w:rsidR="00E92918">
          <w:rPr>
            <w:rFonts w:hint="eastAsia"/>
            <w:bCs/>
            <w:szCs w:val="21"/>
          </w:rPr>
          <w:t>卷积块提取</w:t>
        </w:r>
      </w:ins>
      <w:ins w:id="84" w:author="梁 靖贤" w:date="2023-08-28T12:52:00Z">
        <w:r w:rsidR="00E92918">
          <w:rPr>
            <w:rFonts w:hint="eastAsia"/>
            <w:bCs/>
            <w:szCs w:val="21"/>
          </w:rPr>
          <w:t>完</w:t>
        </w:r>
      </w:ins>
      <w:ins w:id="85" w:author="梁 靖贤" w:date="2023-08-28T12:58:00Z">
        <w:r w:rsidR="00ED3082">
          <w:rPr>
            <w:rFonts w:hint="eastAsia"/>
            <w:bCs/>
            <w:szCs w:val="21"/>
          </w:rPr>
          <w:t>特定的</w:t>
        </w:r>
      </w:ins>
      <w:ins w:id="86" w:author="梁 靖贤" w:date="2023-08-28T12:52:00Z">
        <w:r w:rsidR="00E92918">
          <w:rPr>
            <w:rFonts w:hint="eastAsia"/>
            <w:bCs/>
            <w:szCs w:val="21"/>
          </w:rPr>
          <w:t>特征信息后，</w:t>
        </w:r>
        <w:r w:rsidR="00E92918">
          <w:rPr>
            <w:rFonts w:hint="eastAsia"/>
            <w:bCs/>
            <w:szCs w:val="21"/>
          </w:rPr>
          <w:t>layer</w:t>
        </w:r>
        <w:r w:rsidR="00E92918">
          <w:rPr>
            <w:bCs/>
            <w:szCs w:val="21"/>
          </w:rPr>
          <w:t>2</w:t>
        </w:r>
        <w:r w:rsidR="00E92918">
          <w:rPr>
            <w:rFonts w:hint="eastAsia"/>
            <w:bCs/>
            <w:szCs w:val="21"/>
          </w:rPr>
          <w:t>、</w:t>
        </w:r>
        <w:r w:rsidR="00E92918">
          <w:rPr>
            <w:rFonts w:hint="eastAsia"/>
            <w:bCs/>
            <w:szCs w:val="21"/>
          </w:rPr>
          <w:t>3</w:t>
        </w:r>
        <w:r w:rsidR="00E92918">
          <w:rPr>
            <w:rFonts w:hint="eastAsia"/>
            <w:bCs/>
            <w:szCs w:val="21"/>
          </w:rPr>
          <w:t>、</w:t>
        </w:r>
        <w:r w:rsidR="00E92918">
          <w:rPr>
            <w:rFonts w:hint="eastAsia"/>
            <w:bCs/>
            <w:szCs w:val="21"/>
          </w:rPr>
          <w:t>4</w:t>
        </w:r>
        <w:r w:rsidR="00E92918">
          <w:rPr>
            <w:rFonts w:hint="eastAsia"/>
            <w:bCs/>
            <w:szCs w:val="21"/>
          </w:rPr>
          <w:t>称为第</w:t>
        </w:r>
      </w:ins>
      <w:ins w:id="87" w:author="梁 靖贤" w:date="2023-08-28T12:58:00Z">
        <w:r w:rsidR="00ED3082">
          <w:rPr>
            <w:rFonts w:hint="eastAsia"/>
            <w:bCs/>
            <w:szCs w:val="21"/>
          </w:rPr>
          <w:t>二</w:t>
        </w:r>
      </w:ins>
      <w:ins w:id="88" w:author="梁 靖贤" w:date="2023-08-28T12:52:00Z">
        <w:r w:rsidR="00E92918">
          <w:rPr>
            <w:rFonts w:hint="eastAsia"/>
            <w:bCs/>
            <w:szCs w:val="21"/>
          </w:rPr>
          <w:t>、第</w:t>
        </w:r>
      </w:ins>
      <w:ins w:id="89" w:author="梁 靖贤" w:date="2023-08-28T12:58:00Z">
        <w:r w:rsidR="00ED3082">
          <w:rPr>
            <w:rFonts w:hint="eastAsia"/>
            <w:bCs/>
            <w:szCs w:val="21"/>
          </w:rPr>
          <w:t>三</w:t>
        </w:r>
      </w:ins>
      <w:ins w:id="90" w:author="梁 靖贤" w:date="2023-08-28T12:52:00Z">
        <w:r w:rsidR="00E92918">
          <w:rPr>
            <w:rFonts w:hint="eastAsia"/>
            <w:bCs/>
            <w:szCs w:val="21"/>
          </w:rPr>
          <w:t>、第</w:t>
        </w:r>
      </w:ins>
      <w:ins w:id="91" w:author="梁 靖贤" w:date="2023-08-28T12:58:00Z">
        <w:r w:rsidR="00ED3082">
          <w:rPr>
            <w:rFonts w:hint="eastAsia"/>
            <w:bCs/>
            <w:szCs w:val="21"/>
          </w:rPr>
          <w:t>四</w:t>
        </w:r>
      </w:ins>
      <w:ins w:id="92" w:author="梁 靖贤" w:date="2023-08-28T12:52:00Z">
        <w:r w:rsidR="00E92918">
          <w:rPr>
            <w:rFonts w:hint="eastAsia"/>
            <w:bCs/>
            <w:szCs w:val="21"/>
          </w:rPr>
          <w:t>卷积块，</w:t>
        </w:r>
      </w:ins>
      <w:ins w:id="93" w:author="梁 靖贤" w:date="2023-08-28T13:02:00Z">
        <w:r w:rsidR="007960EC">
          <w:rPr>
            <w:rFonts w:hint="eastAsia"/>
            <w:bCs/>
            <w:szCs w:val="21"/>
          </w:rPr>
          <w:t>它们</w:t>
        </w:r>
      </w:ins>
      <w:ins w:id="94" w:author="梁 靖贤" w:date="2023-08-28T12:53:00Z">
        <w:r w:rsidR="00E92918">
          <w:rPr>
            <w:rFonts w:hint="eastAsia"/>
            <w:bCs/>
            <w:szCs w:val="21"/>
          </w:rPr>
          <w:t>参数是共享</w:t>
        </w:r>
      </w:ins>
      <w:ins w:id="95" w:author="梁 靖贤" w:date="2023-08-28T13:02:00Z">
        <w:r w:rsidR="007960EC">
          <w:rPr>
            <w:rFonts w:hint="eastAsia"/>
            <w:bCs/>
            <w:szCs w:val="21"/>
          </w:rPr>
          <w:t>的</w:t>
        </w:r>
      </w:ins>
      <w:ins w:id="96" w:author="梁 靖贤" w:date="2023-08-28T12:54:00Z">
        <w:r w:rsidR="00E92918">
          <w:rPr>
            <w:rFonts w:hint="eastAsia"/>
            <w:bCs/>
            <w:szCs w:val="21"/>
          </w:rPr>
          <w:t>（包括其中嵌入的</w:t>
        </w:r>
        <w:r w:rsidR="00E92918">
          <w:rPr>
            <w:rFonts w:hint="eastAsia"/>
            <w:bCs/>
            <w:szCs w:val="21"/>
          </w:rPr>
          <w:t>CBAM</w:t>
        </w:r>
        <w:r w:rsidR="00E92918">
          <w:rPr>
            <w:rFonts w:hint="eastAsia"/>
            <w:bCs/>
            <w:szCs w:val="21"/>
          </w:rPr>
          <w:t>模块，</w:t>
        </w:r>
      </w:ins>
      <w:ins w:id="97" w:author="梁 靖贤" w:date="2023-08-28T13:02:00Z">
        <w:r w:rsidR="007960EC">
          <w:rPr>
            <w:rFonts w:hint="eastAsia"/>
            <w:bCs/>
            <w:szCs w:val="21"/>
          </w:rPr>
          <w:t>即</w:t>
        </w:r>
      </w:ins>
      <w:ins w:id="98" w:author="梁 靖贤" w:date="2023-08-28T12:54:00Z">
        <w:r w:rsidR="00E92918">
          <w:rPr>
            <w:rFonts w:hint="eastAsia"/>
            <w:bCs/>
            <w:szCs w:val="21"/>
          </w:rPr>
          <w:t>图中</w:t>
        </w:r>
      </w:ins>
      <w:ins w:id="99" w:author="梁 靖贤" w:date="2023-08-28T13:02:00Z">
        <w:r w:rsidR="007960EC">
          <w:rPr>
            <w:rFonts w:hint="eastAsia"/>
            <w:bCs/>
            <w:szCs w:val="21"/>
          </w:rPr>
          <w:t>主干网络的</w:t>
        </w:r>
      </w:ins>
      <w:ins w:id="100" w:author="梁 靖贤" w:date="2023-08-28T12:54:00Z">
        <w:r w:rsidR="00E92918">
          <w:rPr>
            <w:rFonts w:hint="eastAsia"/>
            <w:bCs/>
            <w:szCs w:val="21"/>
          </w:rPr>
          <w:t>黄色</w:t>
        </w:r>
      </w:ins>
      <w:ins w:id="101" w:author="梁 靖贤" w:date="2023-08-28T12:55:00Z">
        <w:r w:rsidR="00E92918">
          <w:rPr>
            <w:rFonts w:hint="eastAsia"/>
            <w:bCs/>
            <w:szCs w:val="21"/>
          </w:rPr>
          <w:t>部分</w:t>
        </w:r>
      </w:ins>
      <w:ins w:id="102" w:author="梁 靖贤" w:date="2023-08-28T13:02:00Z">
        <w:r w:rsidR="007960EC">
          <w:rPr>
            <w:rFonts w:hint="eastAsia"/>
            <w:bCs/>
            <w:szCs w:val="21"/>
          </w:rPr>
          <w:t>都是</w:t>
        </w:r>
      </w:ins>
      <w:ins w:id="103" w:author="梁 靖贤" w:date="2023-08-28T12:55:00Z">
        <w:r w:rsidR="00E92918">
          <w:rPr>
            <w:rFonts w:hint="eastAsia"/>
            <w:bCs/>
            <w:szCs w:val="21"/>
          </w:rPr>
          <w:t>参数共享</w:t>
        </w:r>
      </w:ins>
      <w:ins w:id="104" w:author="梁 靖贤" w:date="2023-08-28T13:02:00Z">
        <w:r w:rsidR="007960EC">
          <w:rPr>
            <w:rFonts w:hint="eastAsia"/>
            <w:bCs/>
            <w:szCs w:val="21"/>
          </w:rPr>
          <w:t>的</w:t>
        </w:r>
      </w:ins>
      <w:ins w:id="105" w:author="梁 靖贤" w:date="2023-08-28T12:54:00Z">
        <w:r w:rsidR="00E92918">
          <w:rPr>
            <w:rFonts w:hint="eastAsia"/>
            <w:bCs/>
            <w:szCs w:val="21"/>
          </w:rPr>
          <w:t>）</w:t>
        </w:r>
      </w:ins>
      <w:ins w:id="106" w:author="梁 靖贤" w:date="2023-08-28T12:53:00Z">
        <w:r w:rsidR="00E92918">
          <w:rPr>
            <w:rFonts w:hint="eastAsia"/>
            <w:bCs/>
            <w:szCs w:val="21"/>
          </w:rPr>
          <w:t>，目的是要提取</w:t>
        </w:r>
      </w:ins>
      <w:ins w:id="107" w:author="梁 靖贤" w:date="2023-08-28T13:02:00Z">
        <w:r w:rsidR="007960EC">
          <w:rPr>
            <w:rFonts w:hint="eastAsia"/>
            <w:bCs/>
            <w:szCs w:val="21"/>
          </w:rPr>
          <w:t>两个支路</w:t>
        </w:r>
        <w:proofErr w:type="gramStart"/>
        <w:r w:rsidR="007960EC">
          <w:rPr>
            <w:rFonts w:hint="eastAsia"/>
            <w:bCs/>
            <w:szCs w:val="21"/>
          </w:rPr>
          <w:t>数数据</w:t>
        </w:r>
        <w:proofErr w:type="gramEnd"/>
        <w:r w:rsidR="007960EC">
          <w:rPr>
            <w:rFonts w:hint="eastAsia"/>
            <w:bCs/>
            <w:szCs w:val="21"/>
          </w:rPr>
          <w:t>中</w:t>
        </w:r>
      </w:ins>
      <w:ins w:id="108" w:author="梁 靖贤" w:date="2023-08-28T12:53:00Z">
        <w:r w:rsidR="00E92918">
          <w:rPr>
            <w:rFonts w:hint="eastAsia"/>
            <w:bCs/>
            <w:szCs w:val="21"/>
          </w:rPr>
          <w:t>共享的</w:t>
        </w:r>
      </w:ins>
      <w:ins w:id="109" w:author="梁 靖贤" w:date="2023-08-28T12:55:00Z">
        <w:r w:rsidR="00ED3082">
          <w:rPr>
            <w:rFonts w:hint="eastAsia"/>
            <w:bCs/>
            <w:szCs w:val="21"/>
          </w:rPr>
          <w:t>模态</w:t>
        </w:r>
      </w:ins>
      <w:ins w:id="110" w:author="梁 靖贤" w:date="2023-08-28T12:53:00Z">
        <w:r w:rsidR="00E92918">
          <w:rPr>
            <w:rFonts w:hint="eastAsia"/>
            <w:bCs/>
            <w:szCs w:val="21"/>
          </w:rPr>
          <w:t>特征信息。</w:t>
        </w:r>
      </w:ins>
      <w:r w:rsidRPr="0044433B">
        <w:rPr>
          <w:bCs/>
          <w:szCs w:val="21"/>
        </w:rPr>
        <w:t>前</w:t>
      </w:r>
      <w:r w:rsidR="00C4472B">
        <w:rPr>
          <w:rFonts w:hint="eastAsia"/>
          <w:bCs/>
          <w:szCs w:val="21"/>
        </w:rPr>
        <w:t>两</w:t>
      </w:r>
      <w:r w:rsidRPr="0044433B">
        <w:rPr>
          <w:bCs/>
          <w:szCs w:val="21"/>
        </w:rPr>
        <w:t>个网络层参数独立，用以提取模态特定特征。后面的网络层参数共享，用以提取模态共享特征。其中，在网络层</w:t>
      </w:r>
      <w:r w:rsidRPr="0044433B">
        <w:rPr>
          <w:bCs/>
          <w:szCs w:val="21"/>
        </w:rPr>
        <w:t>3</w:t>
      </w:r>
      <w:r w:rsidRPr="0044433B">
        <w:rPr>
          <w:bCs/>
          <w:szCs w:val="21"/>
        </w:rPr>
        <w:t>和网络层</w:t>
      </w:r>
      <w:r w:rsidRPr="0044433B">
        <w:rPr>
          <w:bCs/>
          <w:szCs w:val="21"/>
        </w:rPr>
        <w:t>4</w:t>
      </w:r>
      <w:r w:rsidRPr="0044433B">
        <w:rPr>
          <w:bCs/>
          <w:szCs w:val="21"/>
        </w:rPr>
        <w:t>后面嵌入的</w:t>
      </w:r>
      <w:r w:rsidRPr="0044433B">
        <w:rPr>
          <w:bCs/>
          <w:szCs w:val="21"/>
        </w:rPr>
        <w:t>CBAM</w:t>
      </w:r>
      <w:r w:rsidRPr="0044433B">
        <w:rPr>
          <w:bCs/>
          <w:szCs w:val="21"/>
        </w:rPr>
        <w:t>（卷积注意力机制）模块，</w:t>
      </w:r>
      <w:r w:rsidRPr="0044433B">
        <w:rPr>
          <w:rFonts w:hint="eastAsia"/>
          <w:bCs/>
          <w:szCs w:val="21"/>
        </w:rPr>
        <w:t>该模块采用了混合注意力机制，</w:t>
      </w:r>
      <w:r w:rsidRPr="0044433B">
        <w:rPr>
          <w:bCs/>
          <w:szCs w:val="21"/>
        </w:rPr>
        <w:t>先后集成了通道注意力机制模块和空间注意力机制模块，能帮助模型排除背景噪声的干扰，关注行人图像间的细微差异，挖掘更具鉴别性的特征信息。</w:t>
      </w:r>
      <w:r w:rsidRPr="0044433B">
        <w:rPr>
          <w:rFonts w:hint="eastAsia"/>
          <w:bCs/>
          <w:szCs w:val="21"/>
        </w:rPr>
        <w:t>CBAM</w:t>
      </w:r>
      <w:r w:rsidRPr="0044433B">
        <w:rPr>
          <w:rFonts w:hint="eastAsia"/>
          <w:bCs/>
          <w:szCs w:val="21"/>
        </w:rPr>
        <w:t>模块的计算公式所下所示：</w:t>
      </w:r>
    </w:p>
    <w:p w14:paraId="56127962" w14:textId="77777777" w:rsidR="00AE5CE2" w:rsidRDefault="00AE5CE2" w:rsidP="00AE5CE2">
      <w:pPr>
        <w:pStyle w:val="MTDisplayEquation"/>
      </w:pPr>
      <w:r>
        <w:tab/>
      </w:r>
      <w:r>
        <w:rPr>
          <w:position w:val="-34"/>
        </w:rPr>
        <w:object w:dxaOrig="1663" w:dyaOrig="797" w14:anchorId="690AF8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95pt;height:40pt" o:ole="">
            <v:imagedata r:id="rId11" o:title=""/>
          </v:shape>
          <o:OLEObject Type="Embed" ProgID="Equation.DSMT4" ShapeID="_x0000_i1025" DrawAspect="Content" ObjectID="_1754814588" r:id="rId12"/>
        </w:object>
      </w:r>
    </w:p>
    <w:p w14:paraId="1DC78C61" w14:textId="41DE59C5" w:rsidR="00AE5CE2" w:rsidRDefault="00AE5CE2" w:rsidP="00AE5CE2">
      <w:r>
        <w:rPr>
          <w:position w:val="-14"/>
        </w:rPr>
        <w:object w:dxaOrig="737" w:dyaOrig="403" w14:anchorId="64EF94CA">
          <v:shape id="_x0000_i1026" type="#_x0000_t75" style="width:37.05pt;height:20.2pt" o:ole="">
            <v:imagedata r:id="rId13" o:title=""/>
          </v:shape>
          <o:OLEObject Type="Embed" ProgID="Equation.DSMT4" ShapeID="_x0000_i1026" DrawAspect="Content" ObjectID="_1754814589" r:id="rId14"/>
        </w:object>
      </w:r>
      <w:r>
        <w:rPr>
          <w:rFonts w:hint="eastAsia"/>
        </w:rPr>
        <w:t>表示特征图</w:t>
      </w:r>
      <w:r>
        <w:rPr>
          <w:rFonts w:hint="eastAsia"/>
        </w:rPr>
        <w:t>F</w:t>
      </w:r>
      <w:r>
        <w:rPr>
          <w:rFonts w:hint="eastAsia"/>
        </w:rPr>
        <w:t>经过通道注意力模块后的输出</w:t>
      </w:r>
      <w:r w:rsidR="00BC21F4">
        <w:rPr>
          <w:rFonts w:hint="eastAsia"/>
        </w:rPr>
        <w:t>，通道注意力机制可以帮助模型了解哪个通道的内容比较重要</w:t>
      </w:r>
      <w:r>
        <w:rPr>
          <w:rFonts w:hint="eastAsia"/>
        </w:rPr>
        <w:t>。其定义如下所示：</w:t>
      </w:r>
    </w:p>
    <w:p w14:paraId="0B612EAC" w14:textId="77777777" w:rsidR="00AE5CE2" w:rsidRDefault="00AE5CE2" w:rsidP="00AE5CE2">
      <w:pPr>
        <w:pStyle w:val="MTDisplayEquation"/>
      </w:pPr>
      <w:r>
        <w:tab/>
      </w:r>
      <w:r>
        <w:rPr>
          <w:position w:val="-44"/>
        </w:rPr>
        <w:object w:dxaOrig="5520" w:dyaOrig="1003" w14:anchorId="562C04B7">
          <v:shape id="_x0000_i1027" type="#_x0000_t75" style="width:276.2pt;height:50.1pt" o:ole="">
            <v:imagedata r:id="rId15" o:title=""/>
          </v:shape>
          <o:OLEObject Type="Embed" ProgID="Equation.DSMT4" ShapeID="_x0000_i1027" DrawAspect="Content" ObjectID="_1754814590" r:id="rId16"/>
        </w:object>
      </w:r>
    </w:p>
    <w:p w14:paraId="2A483043" w14:textId="77777777" w:rsidR="00AE5CE2" w:rsidRDefault="00AE5CE2" w:rsidP="00AE5CE2">
      <w:r>
        <w:rPr>
          <w:position w:val="-14"/>
        </w:rPr>
        <w:object w:dxaOrig="523" w:dyaOrig="403" w14:anchorId="71BDB991">
          <v:shape id="_x0000_i1028" type="#_x0000_t75" style="width:26.1pt;height:20.2pt" o:ole="">
            <v:imagedata r:id="rId17" o:title=""/>
          </v:shape>
          <o:OLEObject Type="Embed" ProgID="Equation.DSMT4" ShapeID="_x0000_i1028" DrawAspect="Content" ObjectID="_1754814591" r:id="rId18"/>
        </w:object>
      </w:r>
      <w:r>
        <w:rPr>
          <w:rFonts w:hint="eastAsia"/>
        </w:rPr>
        <w:t>表示</w:t>
      </w:r>
      <w:r>
        <w:rPr>
          <w:rFonts w:hint="eastAsia"/>
        </w:rPr>
        <w:t>Sigmoid</w:t>
      </w:r>
      <w:r>
        <w:rPr>
          <w:rFonts w:hint="eastAsia"/>
        </w:rPr>
        <w:t>激活函数。对于输入特征图</w:t>
      </w:r>
      <w:r>
        <w:rPr>
          <w:rFonts w:hint="eastAsia"/>
        </w:rPr>
        <w:t>F</w:t>
      </w:r>
      <w:r>
        <w:rPr>
          <w:rFonts w:hint="eastAsia"/>
        </w:rPr>
        <w:t>，首先分别经过</w:t>
      </w:r>
      <w:proofErr w:type="gramStart"/>
      <w:r>
        <w:rPr>
          <w:rFonts w:ascii="Arial" w:hAnsi="Arial" w:cs="Arial" w:hint="eastAsia"/>
          <w:color w:val="000000"/>
          <w:spacing w:val="15"/>
          <w:sz w:val="23"/>
          <w:szCs w:val="23"/>
        </w:rPr>
        <w:t>平均</w:t>
      </w:r>
      <w:r>
        <w:rPr>
          <w:rFonts w:ascii="Arial" w:hAnsi="Arial" w:cs="Arial"/>
          <w:color w:val="000000"/>
          <w:spacing w:val="15"/>
          <w:sz w:val="23"/>
          <w:szCs w:val="23"/>
        </w:rPr>
        <w:t>池化和</w:t>
      </w:r>
      <w:r>
        <w:rPr>
          <w:rFonts w:ascii="Arial" w:hAnsi="Arial" w:cs="Arial" w:hint="eastAsia"/>
          <w:color w:val="000000"/>
          <w:spacing w:val="15"/>
          <w:sz w:val="23"/>
          <w:szCs w:val="23"/>
        </w:rPr>
        <w:t>最大</w:t>
      </w:r>
      <w:r>
        <w:rPr>
          <w:rFonts w:ascii="Arial" w:hAnsi="Arial" w:cs="Arial"/>
          <w:color w:val="000000"/>
          <w:spacing w:val="15"/>
          <w:sz w:val="23"/>
          <w:szCs w:val="23"/>
        </w:rPr>
        <w:t>池化</w:t>
      </w:r>
      <w:r>
        <w:rPr>
          <w:rFonts w:ascii="Arial" w:hAnsi="Arial" w:cs="Arial" w:hint="eastAsia"/>
          <w:color w:val="000000"/>
          <w:spacing w:val="15"/>
          <w:sz w:val="23"/>
          <w:szCs w:val="23"/>
        </w:rPr>
        <w:t>得到最大池化特征</w:t>
      </w:r>
      <w:proofErr w:type="gramEnd"/>
      <w:r>
        <w:rPr>
          <w:position w:val="-14"/>
        </w:rPr>
        <w:object w:dxaOrig="420" w:dyaOrig="403" w14:anchorId="1684EEC2">
          <v:shape id="_x0000_i1029" type="#_x0000_t75" style="width:21.05pt;height:20.2pt" o:ole="">
            <v:imagedata r:id="rId19" o:title=""/>
          </v:shape>
          <o:OLEObject Type="Embed" ProgID="Equation.DSMT4" ShapeID="_x0000_i1029" DrawAspect="Content" ObjectID="_1754814592" r:id="rId20"/>
        </w:object>
      </w:r>
      <w:r>
        <w:rPr>
          <w:rFonts w:hint="eastAsia"/>
        </w:rPr>
        <w:t>和</w:t>
      </w:r>
      <w:proofErr w:type="gramStart"/>
      <w:r>
        <w:rPr>
          <w:rFonts w:hint="eastAsia"/>
        </w:rPr>
        <w:t>平均池化特征</w:t>
      </w:r>
      <w:proofErr w:type="gramEnd"/>
      <w:r>
        <w:rPr>
          <w:position w:val="-12"/>
        </w:rPr>
        <w:object w:dxaOrig="463" w:dyaOrig="377" w14:anchorId="04C83E5B">
          <v:shape id="_x0000_i1030" type="#_x0000_t75" style="width:23.15pt;height:18.95pt" o:ole="">
            <v:imagedata r:id="rId21" o:title=""/>
          </v:shape>
          <o:OLEObject Type="Embed" ProgID="Equation.DSMT4" ShapeID="_x0000_i1030" DrawAspect="Content" ObjectID="_1754814593" r:id="rId22"/>
        </w:object>
      </w:r>
      <w:r>
        <w:rPr>
          <w:rFonts w:hint="eastAsia"/>
        </w:rPr>
        <w:t>，然后经过一个共享的多层感知机</w:t>
      </w:r>
      <w:r>
        <w:rPr>
          <w:rFonts w:hint="eastAsia"/>
        </w:rPr>
        <w:t>MLP</w:t>
      </w:r>
      <w:r>
        <w:rPr>
          <w:rFonts w:hint="eastAsia"/>
        </w:rPr>
        <w:t>网络得到通道注意力特征图</w:t>
      </w:r>
      <w:r>
        <w:rPr>
          <w:position w:val="-14"/>
        </w:rPr>
        <w:object w:dxaOrig="737" w:dyaOrig="403" w14:anchorId="110CCD2D">
          <v:shape id="_x0000_i1031" type="#_x0000_t75" style="width:37.05pt;height:20.2pt" o:ole="">
            <v:imagedata r:id="rId23" o:title=""/>
          </v:shape>
          <o:OLEObject Type="Embed" ProgID="Equation.DSMT4" ShapeID="_x0000_i1031" DrawAspect="Content" ObjectID="_1754814594" r:id="rId24"/>
        </w:object>
      </w:r>
      <w:r>
        <w:rPr>
          <w:rFonts w:hint="eastAsia"/>
        </w:rPr>
        <w:t>。</w:t>
      </w:r>
    </w:p>
    <w:p w14:paraId="2E704186" w14:textId="2028CC78" w:rsidR="00AE5CE2" w:rsidRDefault="00AE5CE2" w:rsidP="00AE5CE2">
      <w:r>
        <w:rPr>
          <w:position w:val="-14"/>
        </w:rPr>
        <w:object w:dxaOrig="780" w:dyaOrig="403" w14:anchorId="3327FFF4">
          <v:shape id="_x0000_i1032" type="#_x0000_t75" style="width:39.15pt;height:20.2pt" o:ole="">
            <v:imagedata r:id="rId25" o:title=""/>
          </v:shape>
          <o:OLEObject Type="Embed" ProgID="Equation.DSMT4" ShapeID="_x0000_i1032" DrawAspect="Content" ObjectID="_1754814595" r:id="rId26"/>
        </w:object>
      </w:r>
      <w:r>
        <w:rPr>
          <w:rFonts w:hint="eastAsia"/>
        </w:rPr>
        <w:t>表示特征图</w:t>
      </w:r>
      <w:r>
        <w:rPr>
          <w:rFonts w:hint="eastAsia"/>
        </w:rPr>
        <w:t>F</w:t>
      </w:r>
      <w:proofErr w:type="gramStart"/>
      <w:r>
        <w:t>’</w:t>
      </w:r>
      <w:proofErr w:type="gramEnd"/>
      <w:r>
        <w:rPr>
          <w:rFonts w:hint="eastAsia"/>
        </w:rPr>
        <w:t>经过空间注意力模块后的输出</w:t>
      </w:r>
      <w:r w:rsidR="00BC21F4">
        <w:rPr>
          <w:rFonts w:hint="eastAsia"/>
        </w:rPr>
        <w:t>，空间注意力机制可以帮助模型了解哪些区域比较重要，</w:t>
      </w:r>
      <w:r>
        <w:rPr>
          <w:rFonts w:hint="eastAsia"/>
        </w:rPr>
        <w:t>其定义如下所示：</w:t>
      </w:r>
    </w:p>
    <w:p w14:paraId="238E7A96" w14:textId="77777777" w:rsidR="00AE5CE2" w:rsidRDefault="00AE5CE2" w:rsidP="00AE5CE2">
      <w:pPr>
        <w:pStyle w:val="MTDisplayEquation"/>
      </w:pPr>
      <w:r>
        <w:tab/>
      </w:r>
      <w:r>
        <w:rPr>
          <w:position w:val="-46"/>
        </w:rPr>
        <w:object w:dxaOrig="4843" w:dyaOrig="1037" w14:anchorId="20930DDB">
          <v:shape id="_x0000_i1033" type="#_x0000_t75" style="width:242.1pt;height:51.8pt" o:ole="">
            <v:imagedata r:id="rId27" o:title=""/>
          </v:shape>
          <o:OLEObject Type="Embed" ProgID="Equation.DSMT4" ShapeID="_x0000_i1033" DrawAspect="Content" ObjectID="_1754814596" r:id="rId28"/>
        </w:object>
      </w:r>
    </w:p>
    <w:p w14:paraId="2C019C38" w14:textId="7F8CEA64" w:rsidR="00AE5CE2" w:rsidRDefault="00AE5CE2" w:rsidP="00AE5CE2">
      <w:r>
        <w:rPr>
          <w:position w:val="-14"/>
        </w:rPr>
        <w:object w:dxaOrig="523" w:dyaOrig="403" w14:anchorId="448758B5">
          <v:shape id="_x0000_i1034" type="#_x0000_t75" style="width:26.1pt;height:20.2pt" o:ole="">
            <v:imagedata r:id="rId29" o:title=""/>
          </v:shape>
          <o:OLEObject Type="Embed" ProgID="Equation.DSMT4" ShapeID="_x0000_i1034" DrawAspect="Content" ObjectID="_1754814597" r:id="rId30"/>
        </w:object>
      </w:r>
      <w:r>
        <w:rPr>
          <w:rFonts w:hint="eastAsia"/>
        </w:rPr>
        <w:t>表示</w:t>
      </w:r>
      <w:r>
        <w:rPr>
          <w:rFonts w:hint="eastAsia"/>
        </w:rPr>
        <w:t>Sigmoid</w:t>
      </w:r>
      <w:r>
        <w:rPr>
          <w:rFonts w:hint="eastAsia"/>
        </w:rPr>
        <w:t>激活函数，</w:t>
      </w:r>
      <w:r>
        <w:rPr>
          <w:position w:val="-14"/>
        </w:rPr>
        <w:object w:dxaOrig="780" w:dyaOrig="403" w14:anchorId="176302E7">
          <v:shape id="_x0000_i1035" type="#_x0000_t75" style="width:39.15pt;height:20.2pt" o:ole="">
            <v:imagedata r:id="rId31" o:title=""/>
          </v:shape>
          <o:OLEObject Type="Embed" ProgID="Equation.DSMT4" ShapeID="_x0000_i1035" DrawAspect="Content" ObjectID="_1754814598" r:id="rId32"/>
        </w:object>
      </w:r>
      <w:r>
        <w:rPr>
          <w:rFonts w:hint="eastAsia"/>
        </w:rPr>
        <w:t>表示卷积核尺寸为</w:t>
      </w:r>
      <w:r>
        <w:rPr>
          <w:rFonts w:hint="eastAsia"/>
        </w:rPr>
        <w:t>7x</w:t>
      </w:r>
      <w:r>
        <w:t>7</w:t>
      </w:r>
      <w:r>
        <w:rPr>
          <w:rFonts w:hint="eastAsia"/>
        </w:rPr>
        <w:t>的卷积运算。对于输入特征图</w:t>
      </w:r>
      <w:r>
        <w:rPr>
          <w:rFonts w:hint="eastAsia"/>
        </w:rPr>
        <w:t>F</w:t>
      </w:r>
      <w:proofErr w:type="gramStart"/>
      <w:r>
        <w:rPr>
          <w:rFonts w:hint="eastAsia"/>
        </w:rPr>
        <w:t>‘</w:t>
      </w:r>
      <w:proofErr w:type="gramEnd"/>
      <w:r>
        <w:rPr>
          <w:rFonts w:hint="eastAsia"/>
        </w:rPr>
        <w:t>，首先分别经过</w:t>
      </w:r>
      <w:r>
        <w:rPr>
          <w:rFonts w:ascii="Arial" w:hAnsi="Arial" w:cs="Arial" w:hint="eastAsia"/>
          <w:color w:val="000000"/>
          <w:spacing w:val="15"/>
          <w:sz w:val="23"/>
          <w:szCs w:val="23"/>
        </w:rPr>
        <w:t>平均</w:t>
      </w:r>
      <w:r>
        <w:rPr>
          <w:rFonts w:ascii="Arial" w:hAnsi="Arial" w:cs="Arial"/>
          <w:color w:val="000000"/>
          <w:spacing w:val="15"/>
          <w:sz w:val="23"/>
          <w:szCs w:val="23"/>
        </w:rPr>
        <w:t>池化和</w:t>
      </w:r>
      <w:r>
        <w:rPr>
          <w:rFonts w:ascii="Arial" w:hAnsi="Arial" w:cs="Arial" w:hint="eastAsia"/>
          <w:color w:val="000000"/>
          <w:spacing w:val="15"/>
          <w:sz w:val="23"/>
          <w:szCs w:val="23"/>
        </w:rPr>
        <w:t>最大</w:t>
      </w:r>
      <w:r>
        <w:rPr>
          <w:rFonts w:ascii="Arial" w:hAnsi="Arial" w:cs="Arial"/>
          <w:color w:val="000000"/>
          <w:spacing w:val="15"/>
          <w:sz w:val="23"/>
          <w:szCs w:val="23"/>
        </w:rPr>
        <w:t>池化</w:t>
      </w:r>
      <w:r>
        <w:rPr>
          <w:rFonts w:ascii="Arial" w:hAnsi="Arial" w:cs="Arial" w:hint="eastAsia"/>
          <w:color w:val="000000"/>
          <w:spacing w:val="15"/>
          <w:sz w:val="23"/>
          <w:szCs w:val="23"/>
        </w:rPr>
        <w:t>得到最大池化特征</w:t>
      </w:r>
      <w:r>
        <w:rPr>
          <w:position w:val="-14"/>
        </w:rPr>
        <w:object w:dxaOrig="420" w:dyaOrig="403" w14:anchorId="4C732804">
          <v:shape id="_x0000_i1036" type="#_x0000_t75" style="width:21.05pt;height:20.2pt" o:ole="">
            <v:imagedata r:id="rId19" o:title=""/>
          </v:shape>
          <o:OLEObject Type="Embed" ProgID="Equation.DSMT4" ShapeID="_x0000_i1036" DrawAspect="Content" ObjectID="_1754814599" r:id="rId33"/>
        </w:object>
      </w:r>
      <w:r>
        <w:rPr>
          <w:rFonts w:hint="eastAsia"/>
        </w:rPr>
        <w:t>和</w:t>
      </w:r>
      <w:r>
        <w:rPr>
          <w:position w:val="-12"/>
        </w:rPr>
        <w:object w:dxaOrig="463" w:dyaOrig="377" w14:anchorId="78D301F5">
          <v:shape id="_x0000_i1037" type="#_x0000_t75" style="width:23.15pt;height:18.95pt" o:ole="">
            <v:imagedata r:id="rId21" o:title=""/>
          </v:shape>
          <o:OLEObject Type="Embed" ProgID="Equation.DSMT4" ShapeID="_x0000_i1037" DrawAspect="Content" ObjectID="_1754814600" r:id="rId34"/>
        </w:object>
      </w:r>
      <w:r>
        <w:rPr>
          <w:rFonts w:hint="eastAsia"/>
        </w:rPr>
        <w:t>，</w:t>
      </w:r>
      <w:r w:rsidR="00FC6FE3">
        <w:rPr>
          <w:rFonts w:hint="eastAsia"/>
        </w:rPr>
        <w:t>然后</w:t>
      </w:r>
      <w:r>
        <w:rPr>
          <w:rFonts w:ascii="Arial" w:hAnsi="Arial" w:cs="Arial"/>
          <w:color w:val="000000"/>
          <w:spacing w:val="15"/>
          <w:sz w:val="23"/>
          <w:szCs w:val="23"/>
        </w:rPr>
        <w:t>将两个特征</w:t>
      </w:r>
      <w:r w:rsidR="00FC6FE3">
        <w:rPr>
          <w:rFonts w:ascii="Arial" w:hAnsi="Arial" w:cs="Arial" w:hint="eastAsia"/>
          <w:color w:val="000000"/>
          <w:spacing w:val="15"/>
          <w:sz w:val="23"/>
          <w:szCs w:val="23"/>
        </w:rPr>
        <w:t>进行拼接，再输入至</w:t>
      </w:r>
      <w:r>
        <w:rPr>
          <w:rFonts w:ascii="Arial" w:hAnsi="Arial" w:cs="Arial"/>
          <w:color w:val="000000"/>
          <w:spacing w:val="15"/>
          <w:sz w:val="23"/>
          <w:szCs w:val="23"/>
        </w:rPr>
        <w:t>一个标准的卷积层</w:t>
      </w:r>
      <w:r w:rsidR="00FC6FE3">
        <w:rPr>
          <w:rFonts w:ascii="Arial" w:hAnsi="Arial" w:cs="Arial" w:hint="eastAsia"/>
          <w:color w:val="000000"/>
          <w:spacing w:val="15"/>
          <w:sz w:val="23"/>
          <w:szCs w:val="23"/>
        </w:rPr>
        <w:t>进行</w:t>
      </w:r>
      <w:r>
        <w:rPr>
          <w:rFonts w:ascii="Arial" w:hAnsi="Arial" w:cs="Arial"/>
          <w:color w:val="000000"/>
          <w:spacing w:val="15"/>
          <w:sz w:val="23"/>
          <w:szCs w:val="23"/>
        </w:rPr>
        <w:t>卷积操作</w:t>
      </w:r>
      <w:r>
        <w:rPr>
          <w:rFonts w:hint="eastAsia"/>
        </w:rPr>
        <w:t>，最后经过激活函数输出得到空间注意力特征图</w:t>
      </w:r>
      <w:r>
        <w:rPr>
          <w:position w:val="-14"/>
        </w:rPr>
        <w:object w:dxaOrig="780" w:dyaOrig="403" w14:anchorId="51FF1268">
          <v:shape id="_x0000_i1038" type="#_x0000_t75" style="width:39.15pt;height:20.2pt" o:ole="">
            <v:imagedata r:id="rId35" o:title=""/>
          </v:shape>
          <o:OLEObject Type="Embed" ProgID="Equation.DSMT4" ShapeID="_x0000_i1038" DrawAspect="Content" ObjectID="_1754814601" r:id="rId36"/>
        </w:object>
      </w:r>
      <w:r>
        <w:rPr>
          <w:rFonts w:hint="eastAsia"/>
        </w:rPr>
        <w:t>。</w:t>
      </w:r>
    </w:p>
    <w:p w14:paraId="54D2CE02" w14:textId="2C4F7C41" w:rsidR="00AE5CE2" w:rsidRDefault="00AE5CE2" w:rsidP="00AE5CE2">
      <w:r w:rsidRPr="0044433B">
        <w:rPr>
          <w:rFonts w:ascii="Open Sans" w:hAnsi="Open Sans" w:cs="Open Sans"/>
          <w:b/>
          <w:bCs/>
          <w:color w:val="FF0000"/>
        </w:rPr>
        <w:t>步骤</w:t>
      </w:r>
      <w:r w:rsidR="0044433B" w:rsidRPr="0044433B">
        <w:rPr>
          <w:rFonts w:ascii="Open Sans" w:hAnsi="Open Sans" w:cs="Open Sans" w:hint="eastAsia"/>
          <w:b/>
          <w:bCs/>
          <w:color w:val="FF0000"/>
        </w:rPr>
        <w:t>3</w:t>
      </w:r>
      <w:r>
        <w:rPr>
          <w:rFonts w:ascii="Open Sans" w:hAnsi="Open Sans" w:cs="Open Sans"/>
          <w:color w:val="333333"/>
        </w:rPr>
        <w:t>所述的局部特征学习具体流程为</w:t>
      </w:r>
      <w:r>
        <w:rPr>
          <w:rFonts w:ascii="Open Sans" w:hAnsi="Open Sans" w:cs="Open Sans" w:hint="eastAsia"/>
          <w:color w:val="333333"/>
        </w:rPr>
        <w:t>：</w:t>
      </w:r>
      <w:r>
        <w:rPr>
          <w:rFonts w:ascii="Open Sans" w:hAnsi="Open Sans" w:cs="Open Sans"/>
          <w:color w:val="333333"/>
        </w:rPr>
        <w:t>首先对主干网络提取的特征图进行广义平均池化，然后将其平均匀切分成四块，进行局部特征学习，这样可以帮助模型关注图像细节信息，减少背景噪声的干扰。</w:t>
      </w:r>
      <w:r>
        <w:rPr>
          <w:rFonts w:hint="eastAsia"/>
        </w:rPr>
        <w:t>广义均值池化，可以帮助模型获取图片的细粒度信息。它的定义如下所示：</w:t>
      </w:r>
    </w:p>
    <w:p w14:paraId="36360F60" w14:textId="77777777" w:rsidR="00AE5CE2" w:rsidRDefault="00AE5CE2" w:rsidP="00AE5CE2">
      <w:pPr>
        <w:pStyle w:val="MTDisplayEquation"/>
      </w:pPr>
      <w:r>
        <w:lastRenderedPageBreak/>
        <w:tab/>
      </w:r>
      <w:r>
        <w:rPr>
          <w:position w:val="-34"/>
        </w:rPr>
        <w:object w:dxaOrig="4157" w:dyaOrig="943" w14:anchorId="41720A1B">
          <v:shape id="_x0000_i1039" type="#_x0000_t75" style="width:208pt;height:47.15pt" o:ole="">
            <v:imagedata r:id="rId37" o:title=""/>
          </v:shape>
          <o:OLEObject Type="Embed" ProgID="Equation.DSMT4" ShapeID="_x0000_i1039" DrawAspect="Content" ObjectID="_1754814602" r:id="rId38"/>
        </w:object>
      </w:r>
      <w:r>
        <w:t xml:space="preserve"> </w:t>
      </w:r>
      <w:r>
        <w:fldChar w:fldCharType="begin"/>
      </w:r>
      <w:r>
        <w:instrText xml:space="preserve"> MACROBUTTON MTPlaceRef \* MERGEFORMAT </w:instrText>
      </w:r>
      <w:r>
        <w:fldChar w:fldCharType="end"/>
      </w:r>
    </w:p>
    <w:p w14:paraId="52F897E3" w14:textId="77777777" w:rsidR="00AE5CE2" w:rsidRDefault="00AE5CE2" w:rsidP="00AE5CE2">
      <w:r>
        <w:rPr>
          <w:position w:val="-12"/>
        </w:rPr>
        <w:object w:dxaOrig="283" w:dyaOrig="360" w14:anchorId="4EFA7DFB">
          <v:shape id="_x0000_i1040" type="#_x0000_t75" style="width:14.3pt;height:18.1pt" o:ole="">
            <v:imagedata r:id="rId39" o:title=""/>
          </v:shape>
          <o:OLEObject Type="Embed" ProgID="Equation.DSMT4" ShapeID="_x0000_i1040" DrawAspect="Content" ObjectID="_1754814603" r:id="rId40"/>
        </w:object>
      </w:r>
      <w:r>
        <w:rPr>
          <w:rFonts w:hint="eastAsia"/>
        </w:rPr>
        <w:t>表示</w:t>
      </w:r>
      <w:proofErr w:type="gramStart"/>
      <w:r>
        <w:rPr>
          <w:rFonts w:hint="eastAsia"/>
        </w:rPr>
        <w:t>池化层</w:t>
      </w:r>
      <w:proofErr w:type="gramEnd"/>
      <w:r>
        <w:rPr>
          <w:rFonts w:hint="eastAsia"/>
        </w:rPr>
        <w:t>的输出，</w:t>
      </w:r>
      <w:r>
        <w:rPr>
          <w:position w:val="-12"/>
        </w:rPr>
        <w:object w:dxaOrig="300" w:dyaOrig="360" w14:anchorId="7ABFEDA8">
          <v:shape id="_x0000_i1041" type="#_x0000_t75" style="width:15.15pt;height:18.1pt" o:ole="">
            <v:imagedata r:id="rId41" o:title=""/>
          </v:shape>
          <o:OLEObject Type="Embed" ProgID="Equation.DSMT4" ShapeID="_x0000_i1041" DrawAspect="Content" ObjectID="_1754814604" r:id="rId42"/>
        </w:object>
      </w:r>
      <w:r>
        <w:rPr>
          <w:rFonts w:hint="eastAsia"/>
        </w:rPr>
        <w:t>表示</w:t>
      </w:r>
      <w:proofErr w:type="gramStart"/>
      <w:r>
        <w:rPr>
          <w:rFonts w:hint="eastAsia"/>
        </w:rPr>
        <w:t>池化层</w:t>
      </w:r>
      <w:proofErr w:type="gramEnd"/>
      <w:r>
        <w:rPr>
          <w:rFonts w:hint="eastAsia"/>
        </w:rPr>
        <w:t>的输入。</w:t>
      </w:r>
      <w:r>
        <w:rPr>
          <w:position w:val="-12"/>
        </w:rPr>
        <w:object w:dxaOrig="300" w:dyaOrig="360" w14:anchorId="300D4051">
          <v:shape id="_x0000_i1042" type="#_x0000_t75" style="width:15.15pt;height:18.1pt" o:ole="">
            <v:imagedata r:id="rId43" o:title=""/>
          </v:shape>
          <o:OLEObject Type="Embed" ProgID="Equation.DSMT4" ShapeID="_x0000_i1042" DrawAspect="Content" ObjectID="_1754814605" r:id="rId44"/>
        </w:object>
      </w:r>
      <w:r>
        <w:rPr>
          <w:rFonts w:hint="eastAsia"/>
        </w:rPr>
        <w:t>是一个超参数，在反向传播中不断优化。当</w:t>
      </w:r>
      <w:r>
        <w:rPr>
          <w:position w:val="-12"/>
        </w:rPr>
        <w:object w:dxaOrig="300" w:dyaOrig="360" w14:anchorId="076927B0">
          <v:shape id="_x0000_i1043" type="#_x0000_t75" style="width:15.15pt;height:18.1pt" o:ole="">
            <v:imagedata r:id="rId43" o:title=""/>
          </v:shape>
          <o:OLEObject Type="Embed" ProgID="Equation.DSMT4" ShapeID="_x0000_i1043" DrawAspect="Content" ObjectID="_1754814606" r:id="rId45"/>
        </w:object>
      </w:r>
      <w:r>
        <w:t>=1</w:t>
      </w:r>
      <w:r>
        <w:rPr>
          <w:rFonts w:hint="eastAsia"/>
        </w:rPr>
        <w:t>时，</w:t>
      </w:r>
      <w:proofErr w:type="spellStart"/>
      <w:r>
        <w:rPr>
          <w:rFonts w:hint="eastAsia"/>
        </w:rPr>
        <w:t>GeM</w:t>
      </w:r>
      <w:proofErr w:type="spellEnd"/>
      <w:r>
        <w:rPr>
          <w:rFonts w:hint="eastAsia"/>
        </w:rPr>
        <w:t>广义均值</w:t>
      </w:r>
      <w:proofErr w:type="gramStart"/>
      <w:r>
        <w:rPr>
          <w:rFonts w:hint="eastAsia"/>
        </w:rPr>
        <w:t>池化近似</w:t>
      </w:r>
      <w:proofErr w:type="gramEnd"/>
      <w:r>
        <w:rPr>
          <w:rFonts w:hint="eastAsia"/>
        </w:rPr>
        <w:t>于全局平均池化；当</w:t>
      </w:r>
      <w:r>
        <w:rPr>
          <w:position w:val="-12"/>
        </w:rPr>
        <w:object w:dxaOrig="840" w:dyaOrig="360" w14:anchorId="6824509E">
          <v:shape id="_x0000_i1044" type="#_x0000_t75" style="width:42.1pt;height:18.1pt" o:ole="">
            <v:imagedata r:id="rId46" o:title=""/>
          </v:shape>
          <o:OLEObject Type="Embed" ProgID="Equation.DSMT4" ShapeID="_x0000_i1044" DrawAspect="Content" ObjectID="_1754814607" r:id="rId47"/>
        </w:object>
      </w:r>
      <w:r>
        <w:rPr>
          <w:rFonts w:hint="eastAsia"/>
        </w:rPr>
        <w:t>时，</w:t>
      </w:r>
      <w:proofErr w:type="spellStart"/>
      <w:r>
        <w:rPr>
          <w:rFonts w:hint="eastAsia"/>
        </w:rPr>
        <w:t>GeM</w:t>
      </w:r>
      <w:proofErr w:type="spellEnd"/>
      <w:r>
        <w:rPr>
          <w:rFonts w:hint="eastAsia"/>
        </w:rPr>
        <w:t>广义均值</w:t>
      </w:r>
      <w:proofErr w:type="gramStart"/>
      <w:r>
        <w:rPr>
          <w:rFonts w:hint="eastAsia"/>
        </w:rPr>
        <w:t>池化近似</w:t>
      </w:r>
      <w:proofErr w:type="gramEnd"/>
      <w:r>
        <w:rPr>
          <w:rFonts w:hint="eastAsia"/>
        </w:rPr>
        <w:t>于全局最大池化。</w:t>
      </w:r>
    </w:p>
    <w:p w14:paraId="25E7BA48" w14:textId="77777777" w:rsidR="00AE5CE2" w:rsidRDefault="00AE5CE2" w:rsidP="00AE5CE2">
      <w:r w:rsidRPr="0044433B">
        <w:rPr>
          <w:rFonts w:hint="eastAsia"/>
          <w:b/>
          <w:bCs/>
          <w:color w:val="FF0000"/>
        </w:rPr>
        <w:t>步骤</w:t>
      </w:r>
      <w:r w:rsidRPr="0044433B">
        <w:rPr>
          <w:rFonts w:hint="eastAsia"/>
          <w:b/>
          <w:bCs/>
          <w:color w:val="FF0000"/>
        </w:rPr>
        <w:t>4</w:t>
      </w:r>
      <w:r>
        <w:rPr>
          <w:rFonts w:hint="eastAsia"/>
        </w:rPr>
        <w:t>中提到的联合损失公式如下所示：</w:t>
      </w:r>
    </w:p>
    <w:p w14:paraId="45E21554" w14:textId="77777777" w:rsidR="00AE5CE2" w:rsidRDefault="00AE5CE2" w:rsidP="00AE5CE2">
      <w:pPr>
        <w:pStyle w:val="MTDisplayEquation"/>
      </w:pPr>
      <w:r>
        <w:tab/>
      </w:r>
      <w:r>
        <w:rPr>
          <w:position w:val="-12"/>
        </w:rPr>
        <w:object w:dxaOrig="2117" w:dyaOrig="360" w14:anchorId="5435BAC1">
          <v:shape id="_x0000_i1045" type="#_x0000_t75" style="width:105.7pt;height:18.1pt" o:ole="">
            <v:imagedata r:id="rId48" o:title=""/>
          </v:shape>
          <o:OLEObject Type="Embed" ProgID="Equation.DSMT4" ShapeID="_x0000_i1045" DrawAspect="Content" ObjectID="_1754814608" r:id="rId49"/>
        </w:object>
      </w:r>
    </w:p>
    <w:p w14:paraId="0D5901B3" w14:textId="77777777" w:rsidR="00AE5CE2" w:rsidRDefault="00AE5CE2" w:rsidP="00AE5CE2">
      <w:r>
        <w:rPr>
          <w:rFonts w:hint="eastAsia"/>
        </w:rPr>
        <w:t>其中，</w:t>
      </w:r>
      <w:r>
        <w:rPr>
          <w:position w:val="-12"/>
        </w:rPr>
        <w:object w:dxaOrig="403" w:dyaOrig="360" w14:anchorId="2C4A5388">
          <v:shape id="_x0000_i1046" type="#_x0000_t75" style="width:20.2pt;height:18.1pt" o:ole="">
            <v:imagedata r:id="rId50" o:title=""/>
          </v:shape>
          <o:OLEObject Type="Embed" ProgID="Equation.DSMT4" ShapeID="_x0000_i1046" DrawAspect="Content" ObjectID="_1754814609" r:id="rId51"/>
        </w:object>
      </w:r>
      <w:r>
        <w:t>是分布一致性损失</w:t>
      </w:r>
      <w:r>
        <w:t>,</w:t>
      </w:r>
      <w:r>
        <w:rPr>
          <w:rFonts w:hint="eastAsia"/>
        </w:rPr>
        <w:t>用于优化辅助模态生成器所生成的图像，缓解</w:t>
      </w:r>
      <w:proofErr w:type="gramStart"/>
      <w:r>
        <w:rPr>
          <w:rFonts w:hint="eastAsia"/>
        </w:rPr>
        <w:t>模态模态</w:t>
      </w:r>
      <w:proofErr w:type="gramEnd"/>
      <w:r>
        <w:rPr>
          <w:rFonts w:hint="eastAsia"/>
        </w:rPr>
        <w:t>差异。它的定义如下所示：</w:t>
      </w:r>
    </w:p>
    <w:p w14:paraId="2AA2DCC3" w14:textId="77777777" w:rsidR="00AE5CE2" w:rsidRDefault="00AE5CE2" w:rsidP="00AE5CE2">
      <w:pPr>
        <w:pStyle w:val="MTDisplayEquation"/>
      </w:pPr>
      <w:r>
        <w:tab/>
      </w:r>
      <w:r>
        <w:rPr>
          <w:position w:val="-28"/>
        </w:rPr>
        <w:object w:dxaOrig="3437" w:dyaOrig="677" w14:anchorId="3A7364F1">
          <v:shape id="_x0000_i1047" type="#_x0000_t75" style="width:171.8pt;height:33.7pt" o:ole="">
            <v:imagedata r:id="rId52" o:title=""/>
          </v:shape>
          <o:OLEObject Type="Embed" ProgID="Equation.DSMT4" ShapeID="_x0000_i1047" DrawAspect="Content" ObjectID="_1754814610" r:id="rId53"/>
        </w:object>
      </w:r>
    </w:p>
    <w:p w14:paraId="44FBE92D" w14:textId="77777777" w:rsidR="00AE5CE2" w:rsidRDefault="00AE5CE2" w:rsidP="00AE5CE2">
      <w:r>
        <w:rPr>
          <w:rFonts w:hint="eastAsia"/>
        </w:rPr>
        <w:t>N</w:t>
      </w:r>
      <w:r>
        <w:rPr>
          <w:rFonts w:hint="eastAsia"/>
        </w:rPr>
        <w:t>是训练阶段每一批次的训练样本的总和。</w:t>
      </w:r>
      <w:r>
        <w:rPr>
          <w:position w:val="-12"/>
        </w:rPr>
        <w:object w:dxaOrig="394" w:dyaOrig="360" w14:anchorId="77F457E6">
          <v:shape id="_x0000_i1048" type="#_x0000_t75" style="width:19.8pt;height:18.1pt" o:ole="">
            <v:imagedata r:id="rId54" o:title=""/>
          </v:shape>
          <o:OLEObject Type="Embed" ProgID="Equation.DSMT4" ShapeID="_x0000_i1048" DrawAspect="Content" ObjectID="_1754814611" r:id="rId55"/>
        </w:object>
      </w:r>
      <w:r>
        <w:rPr>
          <w:rFonts w:hint="eastAsia"/>
        </w:rPr>
        <w:t>和</w:t>
      </w:r>
      <w:r>
        <w:rPr>
          <w:position w:val="-12"/>
        </w:rPr>
        <w:object w:dxaOrig="360" w:dyaOrig="360" w14:anchorId="73DD1766">
          <v:shape id="_x0000_i1049" type="#_x0000_t75" style="width:18.1pt;height:18.1pt" o:ole="">
            <v:imagedata r:id="rId56" o:title=""/>
          </v:shape>
          <o:OLEObject Type="Embed" ProgID="Equation.DSMT4" ShapeID="_x0000_i1049" DrawAspect="Content" ObjectID="_1754814612" r:id="rId57"/>
        </w:object>
      </w:r>
      <w:r>
        <w:rPr>
          <w:rFonts w:hint="eastAsia"/>
        </w:rPr>
        <w:t>表示由可见光图像和红外图像分别生成的辅助模态图像。</w:t>
      </w:r>
      <w:r>
        <w:rPr>
          <w:position w:val="-14"/>
        </w:rPr>
        <w:object w:dxaOrig="480" w:dyaOrig="403" w14:anchorId="03D7A636">
          <v:shape id="_x0000_i1050" type="#_x0000_t75" style="width:24pt;height:20.2pt" o:ole="">
            <v:imagedata r:id="rId58" o:title=""/>
          </v:shape>
          <o:OLEObject Type="Embed" ProgID="Equation.DSMT4" ShapeID="_x0000_i1050" DrawAspect="Content" ObjectID="_1754814613" r:id="rId59"/>
        </w:object>
      </w:r>
      <w:r>
        <w:rPr>
          <w:rFonts w:hint="eastAsia"/>
        </w:rPr>
        <w:t>表示辅助模态图像经过全连接层后的输出。</w:t>
      </w:r>
      <w:r>
        <w:rPr>
          <w:position w:val="-14"/>
        </w:rPr>
        <w:object w:dxaOrig="857" w:dyaOrig="403" w14:anchorId="0310065D">
          <v:shape id="_x0000_i1051" type="#_x0000_t75" style="width:42.95pt;height:20.2pt" o:ole="">
            <v:imagedata r:id="rId60" o:title=""/>
          </v:shape>
          <o:OLEObject Type="Embed" ProgID="Equation.DSMT4" ShapeID="_x0000_i1051" DrawAspect="Content" ObjectID="_1754814614" r:id="rId61"/>
        </w:object>
      </w:r>
      <w:r>
        <w:rPr>
          <w:rFonts w:hint="eastAsia"/>
        </w:rPr>
        <w:t>表示取均值。</w:t>
      </w:r>
    </w:p>
    <w:p w14:paraId="0F2D3001" w14:textId="77777777" w:rsidR="00AE5CE2" w:rsidRDefault="00AE5CE2" w:rsidP="00AE5CE2"/>
    <w:p w14:paraId="539742DF" w14:textId="77777777" w:rsidR="00AE5CE2" w:rsidRDefault="00AE5CE2" w:rsidP="00AE5CE2">
      <w:r>
        <w:rPr>
          <w:rFonts w:hint="eastAsia"/>
        </w:rPr>
        <w:t>其中，</w:t>
      </w:r>
      <w:r>
        <w:rPr>
          <w:position w:val="-12"/>
        </w:rPr>
        <w:object w:dxaOrig="343" w:dyaOrig="360" w14:anchorId="18D0DFBA">
          <v:shape id="_x0000_i1052" type="#_x0000_t75" style="width:17.25pt;height:18.1pt" o:ole="">
            <v:imagedata r:id="rId62" o:title=""/>
          </v:shape>
          <o:OLEObject Type="Embed" ProgID="Equation.DSMT4" ShapeID="_x0000_i1052" DrawAspect="Content" ObjectID="_1754814615" r:id="rId63"/>
        </w:object>
      </w:r>
      <w:r>
        <w:rPr>
          <w:rFonts w:hint="eastAsia"/>
        </w:rPr>
        <w:t>是</w:t>
      </w:r>
      <w:r>
        <w:t>交叉</w:t>
      </w:r>
      <w:proofErr w:type="gramStart"/>
      <w:r>
        <w:t>熵</w:t>
      </w:r>
      <w:proofErr w:type="gramEnd"/>
      <w:r>
        <w:t>损失函数</w:t>
      </w:r>
      <w:r>
        <w:rPr>
          <w:rFonts w:hint="eastAsia"/>
        </w:rPr>
        <w:t>，它的定义如下所示：</w:t>
      </w:r>
    </w:p>
    <w:p w14:paraId="6CED3ACD" w14:textId="77777777" w:rsidR="00AE5CE2" w:rsidRDefault="00AE5CE2" w:rsidP="00AE5CE2">
      <w:pPr>
        <w:pStyle w:val="MTDisplayEquation"/>
      </w:pPr>
      <w:r>
        <w:tab/>
      </w:r>
      <w:r>
        <w:rPr>
          <w:position w:val="-28"/>
        </w:rPr>
        <w:object w:dxaOrig="1963" w:dyaOrig="677" w14:anchorId="2023900E">
          <v:shape id="_x0000_i1053" type="#_x0000_t75" style="width:98.1pt;height:33.7pt" o:ole="">
            <v:imagedata r:id="rId64" o:title=""/>
          </v:shape>
          <o:OLEObject Type="Embed" ProgID="Equation.DSMT4" ShapeID="_x0000_i1053" DrawAspect="Content" ObjectID="_1754814616" r:id="rId65"/>
        </w:object>
      </w:r>
      <w:r>
        <w:rPr>
          <w:rFonts w:hint="eastAsia"/>
        </w:rPr>
        <w:t>，</w:t>
      </w:r>
      <w:r>
        <w:rPr>
          <w:position w:val="-60"/>
        </w:rPr>
        <w:object w:dxaOrig="2117" w:dyaOrig="1320" w14:anchorId="0F5A3D62">
          <v:shape id="_x0000_i1054" type="#_x0000_t75" style="width:105.7pt;height:66.1pt" o:ole="">
            <v:imagedata r:id="rId66" o:title=""/>
          </v:shape>
          <o:OLEObject Type="Embed" ProgID="Equation.DSMT4" ShapeID="_x0000_i1054" DrawAspect="Content" ObjectID="_1754814617" r:id="rId67"/>
        </w:object>
      </w:r>
    </w:p>
    <w:p w14:paraId="63F5C9D9" w14:textId="77777777" w:rsidR="00AE5CE2" w:rsidRDefault="00AE5CE2" w:rsidP="00AE5CE2">
      <w:r>
        <w:rPr>
          <w:rFonts w:hint="eastAsia"/>
        </w:rPr>
        <w:t>N</w:t>
      </w:r>
      <w:r>
        <w:rPr>
          <w:rFonts w:hint="eastAsia"/>
        </w:rPr>
        <w:t>表示训练过程中的行人身份个数，</w:t>
      </w:r>
      <w:r>
        <w:rPr>
          <w:rFonts w:hint="eastAsia"/>
        </w:rPr>
        <w:t>y</w:t>
      </w:r>
      <w:r>
        <w:rPr>
          <w:rFonts w:hint="eastAsia"/>
        </w:rPr>
        <w:t>表示图像的行人身份标签，</w:t>
      </w:r>
      <w:r>
        <w:rPr>
          <w:position w:val="-12"/>
        </w:rPr>
        <w:object w:dxaOrig="240" w:dyaOrig="360" w14:anchorId="13F19958">
          <v:shape id="_x0000_i1055" type="#_x0000_t75" style="width:12.2pt;height:18.1pt" o:ole="">
            <v:imagedata r:id="rId68" o:title=""/>
          </v:shape>
          <o:OLEObject Type="Embed" ProgID="Equation.DSMT4" ShapeID="_x0000_i1055" DrawAspect="Content" ObjectID="_1754814618" r:id="rId69"/>
        </w:object>
      </w:r>
      <w:r>
        <w:rPr>
          <w:rFonts w:hint="eastAsia"/>
        </w:rPr>
        <w:t>表示预测是类别</w:t>
      </w:r>
      <w:proofErr w:type="spellStart"/>
      <w:r>
        <w:rPr>
          <w:rFonts w:hint="eastAsia"/>
        </w:rPr>
        <w:t>i</w:t>
      </w:r>
      <w:proofErr w:type="spellEnd"/>
      <w:r>
        <w:rPr>
          <w:rFonts w:hint="eastAsia"/>
        </w:rPr>
        <w:t>的可能性，</w:t>
      </w:r>
      <w:r>
        <w:rPr>
          <w:position w:val="-6"/>
        </w:rPr>
        <w:object w:dxaOrig="223" w:dyaOrig="283" w14:anchorId="3694760C">
          <v:shape id="_x0000_i1056" type="#_x0000_t75" style="width:10.95pt;height:14.3pt" o:ole="">
            <v:imagedata r:id="rId70" o:title=""/>
          </v:shape>
          <o:OLEObject Type="Embed" ProgID="Equation.DSMT4" ShapeID="_x0000_i1056" DrawAspect="Content" ObjectID="_1754814619" r:id="rId71"/>
        </w:object>
      </w:r>
      <w:r>
        <w:rPr>
          <w:rFonts w:hint="eastAsia"/>
        </w:rPr>
        <w:t>是一个常量，这里设置为</w:t>
      </w:r>
      <w:r>
        <w:rPr>
          <w:rFonts w:hint="eastAsia"/>
        </w:rPr>
        <w:t>0</w:t>
      </w:r>
      <w:r>
        <w:t>.1.</w:t>
      </w:r>
    </w:p>
    <w:p w14:paraId="674D81F1" w14:textId="600559FB" w:rsidR="00AE5CE2" w:rsidRDefault="00AE5CE2" w:rsidP="00AE5CE2">
      <w:r>
        <w:rPr>
          <w:position w:val="-12"/>
        </w:rPr>
        <w:object w:dxaOrig="360" w:dyaOrig="360" w14:anchorId="78818339">
          <v:shape id="_x0000_i1057" type="#_x0000_t75" style="width:18.1pt;height:18.1pt" o:ole="">
            <v:imagedata r:id="rId72" o:title=""/>
          </v:shape>
          <o:OLEObject Type="Embed" ProgID="Equation.DSMT4" ShapeID="_x0000_i1057" DrawAspect="Content" ObjectID="_1754814620" r:id="rId73"/>
        </w:object>
      </w:r>
      <w:r>
        <w:rPr>
          <w:rFonts w:hint="eastAsia"/>
        </w:rPr>
        <w:t>是三元组损失</w:t>
      </w:r>
      <w:r>
        <w:t>函数</w:t>
      </w:r>
      <w:r>
        <w:rPr>
          <w:rFonts w:hint="eastAsia"/>
        </w:rPr>
        <w:t>，它能帮助模型拉近不同模态相同身份的行人特征间的距离，推远相同模态不同身份的行人特征间的距离。在本发明中，四种模态间的三元组损失定义如下所示：</w:t>
      </w:r>
    </w:p>
    <w:p w14:paraId="237EDAE9" w14:textId="77777777" w:rsidR="00AE5CE2" w:rsidRDefault="00AE5CE2" w:rsidP="00AE5CE2">
      <w:pPr>
        <w:pStyle w:val="MTDisplayEquation"/>
      </w:pPr>
      <w:r>
        <w:tab/>
      </w:r>
      <w:r>
        <w:rPr>
          <w:position w:val="-14"/>
        </w:rPr>
        <w:object w:dxaOrig="6077" w:dyaOrig="403" w14:anchorId="1B940BE2">
          <v:shape id="_x0000_i1058" type="#_x0000_t75" style="width:304pt;height:20.2pt" o:ole="">
            <v:imagedata r:id="rId74" o:title=""/>
          </v:shape>
          <o:OLEObject Type="Embed" ProgID="Equation.DSMT4" ShapeID="_x0000_i1058" DrawAspect="Content" ObjectID="_1754814621" r:id="rId75"/>
        </w:object>
      </w:r>
    </w:p>
    <w:p w14:paraId="54A0E6BF" w14:textId="77777777" w:rsidR="00AE5CE2" w:rsidRDefault="00AE5CE2" w:rsidP="00AE5CE2">
      <w:r>
        <w:rPr>
          <w:rFonts w:hint="eastAsia"/>
        </w:rPr>
        <w:t>可见光图像</w:t>
      </w:r>
      <w:r>
        <w:rPr>
          <w:position w:val="-12"/>
        </w:rPr>
        <w:object w:dxaOrig="377" w:dyaOrig="360" w14:anchorId="19989F6A">
          <v:shape id="_x0000_i1059" type="#_x0000_t75" style="width:18.95pt;height:18.1pt" o:ole="">
            <v:imagedata r:id="rId76" o:title=""/>
          </v:shape>
          <o:OLEObject Type="Embed" ProgID="Equation.DSMT4" ShapeID="_x0000_i1059" DrawAspect="Content" ObjectID="_1754814622" r:id="rId77"/>
        </w:object>
      </w:r>
      <w:r>
        <w:rPr>
          <w:rFonts w:hint="eastAsia"/>
        </w:rPr>
        <w:t>和红外图像</w:t>
      </w:r>
      <w:r>
        <w:rPr>
          <w:position w:val="-12"/>
        </w:rPr>
        <w:object w:dxaOrig="317" w:dyaOrig="360" w14:anchorId="0F2875D6">
          <v:shape id="_x0000_i1060" type="#_x0000_t75" style="width:16pt;height:18.1pt" o:ole="">
            <v:imagedata r:id="rId78" o:title=""/>
          </v:shape>
          <o:OLEObject Type="Embed" ProgID="Equation.DSMT4" ShapeID="_x0000_i1060" DrawAspect="Content" ObjectID="_1754814623" r:id="rId79"/>
        </w:object>
      </w:r>
      <w:r>
        <w:rPr>
          <w:rFonts w:hint="eastAsia"/>
        </w:rPr>
        <w:t>两种模态间的三元组损失定义如下：</w:t>
      </w:r>
    </w:p>
    <w:p w14:paraId="3BC11FE1" w14:textId="77777777" w:rsidR="00AE5CE2" w:rsidRDefault="00AE5CE2" w:rsidP="00AE5CE2">
      <w:pPr>
        <w:pStyle w:val="MTDisplayEquation"/>
      </w:pPr>
      <w:r>
        <w:tab/>
      </w:r>
      <w:r>
        <w:rPr>
          <w:position w:val="-40"/>
        </w:rPr>
        <w:object w:dxaOrig="6377" w:dyaOrig="917" w14:anchorId="1E3D3B6E">
          <v:shape id="_x0000_i1061" type="#_x0000_t75" style="width:318.75pt;height:45.9pt" o:ole="">
            <v:imagedata r:id="rId80" o:title=""/>
          </v:shape>
          <o:OLEObject Type="Embed" ProgID="Equation.DSMT4" ShapeID="_x0000_i1061" DrawAspect="Content" ObjectID="_1754814624" r:id="rId81"/>
        </w:object>
      </w:r>
    </w:p>
    <w:p w14:paraId="7AF0C331" w14:textId="77777777" w:rsidR="00AE5CE2" w:rsidRDefault="00AE5CE2" w:rsidP="00AE5CE2">
      <w:r>
        <w:rPr>
          <w:rFonts w:hint="eastAsia"/>
        </w:rPr>
        <w:t>N</w:t>
      </w:r>
      <w:r>
        <w:rPr>
          <w:rFonts w:hint="eastAsia"/>
        </w:rPr>
        <w:t>表示每种模态图像在</w:t>
      </w:r>
      <w:proofErr w:type="gramStart"/>
      <w:r>
        <w:rPr>
          <w:rFonts w:hint="eastAsia"/>
        </w:rPr>
        <w:t>一</w:t>
      </w:r>
      <w:proofErr w:type="gramEnd"/>
      <w:r>
        <w:rPr>
          <w:rFonts w:hint="eastAsia"/>
        </w:rPr>
        <w:t>批次的训练样本中的数量总和，</w:t>
      </w:r>
      <w:r>
        <w:rPr>
          <w:position w:val="-14"/>
        </w:rPr>
        <w:object w:dxaOrig="480" w:dyaOrig="403" w14:anchorId="2E1DB6A4">
          <v:shape id="_x0000_i1062" type="#_x0000_t75" style="width:24pt;height:20.2pt" o:ole="">
            <v:imagedata r:id="rId82" o:title=""/>
          </v:shape>
          <o:OLEObject Type="Embed" ProgID="Equation.DSMT4" ShapeID="_x0000_i1062" DrawAspect="Content" ObjectID="_1754814625" r:id="rId83"/>
        </w:object>
      </w:r>
      <w:r>
        <w:rPr>
          <w:rFonts w:hint="eastAsia"/>
        </w:rPr>
        <w:t>表示欧式距离，</w:t>
      </w:r>
      <w:r>
        <w:rPr>
          <w:position w:val="-6"/>
        </w:rPr>
        <w:object w:dxaOrig="240" w:dyaOrig="223" w14:anchorId="44F47696">
          <v:shape id="_x0000_i1063" type="#_x0000_t75" style="width:12.2pt;height:10.95pt" o:ole="">
            <v:imagedata r:id="rId84" o:title=""/>
          </v:shape>
          <o:OLEObject Type="Embed" ProgID="Equation.DSMT4" ShapeID="_x0000_i1063" DrawAspect="Content" ObjectID="_1754814626" r:id="rId85"/>
        </w:object>
      </w:r>
      <w:r>
        <w:rPr>
          <w:rFonts w:hint="eastAsia"/>
        </w:rPr>
        <w:t>是一个阈</w:t>
      </w:r>
      <w:r>
        <w:rPr>
          <w:rFonts w:hint="eastAsia"/>
        </w:rPr>
        <w:lastRenderedPageBreak/>
        <w:t>值常量，这里设置为</w:t>
      </w:r>
      <w:r>
        <w:rPr>
          <w:rFonts w:hint="eastAsia"/>
        </w:rPr>
        <w:t>0</w:t>
      </w:r>
      <w:r>
        <w:t>.3</w:t>
      </w:r>
      <w:r>
        <w:rPr>
          <w:rFonts w:hint="eastAsia"/>
        </w:rPr>
        <w:t>。其他模态间的三元组损失和上面所定义的公式相似。</w:t>
      </w:r>
    </w:p>
    <w:p w14:paraId="0A6408AB" w14:textId="77777777" w:rsidR="00AE5CE2" w:rsidRPr="00AE5CE2" w:rsidRDefault="00AE5CE2">
      <w:pPr>
        <w:pStyle w:val="aa"/>
        <w:spacing w:line="360" w:lineRule="exact"/>
        <w:ind w:firstLineChars="200" w:firstLine="480"/>
        <w:rPr>
          <w:rFonts w:ascii="KaiTi_GB2312" w:eastAsia="KaiTi_GB2312"/>
        </w:rPr>
      </w:pPr>
    </w:p>
    <w:p w14:paraId="3B6BEAB0" w14:textId="77777777" w:rsidR="00D248E1" w:rsidRDefault="009C354F">
      <w:pPr>
        <w:pStyle w:val="ac"/>
        <w:spacing w:line="360" w:lineRule="auto"/>
        <w:rPr>
          <w:rFonts w:ascii="黑体" w:eastAsia="黑体" w:hAnsi="宋体"/>
          <w:bCs/>
        </w:rPr>
      </w:pPr>
      <w:r>
        <w:rPr>
          <w:rFonts w:ascii="黑体" w:eastAsia="黑体" w:hAnsi="宋体" w:hint="eastAsia"/>
          <w:bCs/>
        </w:rPr>
        <w:t>6</w:t>
      </w:r>
      <w:r>
        <w:rPr>
          <w:rFonts w:ascii="黑体" w:eastAsia="黑体" w:hAnsi="宋体" w:hint="eastAsia"/>
          <w:bCs/>
        </w:rPr>
        <w:t>、本发明的关键点和</w:t>
      </w:r>
      <w:proofErr w:type="gramStart"/>
      <w:r>
        <w:rPr>
          <w:rFonts w:ascii="黑体" w:eastAsia="黑体" w:hAnsi="宋体" w:hint="eastAsia"/>
          <w:bCs/>
        </w:rPr>
        <w:t>欲保护</w:t>
      </w:r>
      <w:proofErr w:type="gramEnd"/>
      <w:r>
        <w:rPr>
          <w:rFonts w:ascii="黑体" w:eastAsia="黑体" w:hAnsi="宋体" w:hint="eastAsia"/>
          <w:bCs/>
        </w:rPr>
        <w:t>点是什么？</w:t>
      </w:r>
    </w:p>
    <w:p w14:paraId="570A2A76" w14:textId="05243200" w:rsidR="00D03D74" w:rsidRDefault="009C354F" w:rsidP="0044433B">
      <w:pPr>
        <w:pStyle w:val="aa"/>
        <w:spacing w:line="360" w:lineRule="exact"/>
        <w:ind w:firstLineChars="200" w:firstLine="480"/>
        <w:rPr>
          <w:rFonts w:ascii="KaiTi_GB2312" w:eastAsia="KaiTi_GB2312"/>
          <w:color w:val="0000FF"/>
        </w:rPr>
      </w:pPr>
      <w:r>
        <w:rPr>
          <w:rFonts w:ascii="KaiTi_GB2312" w:eastAsia="KaiTi_GB2312" w:hint="eastAsia"/>
          <w:color w:val="0000FF"/>
        </w:rPr>
        <w:t>（发明内容部分提供的是为完成一定功能的</w:t>
      </w:r>
      <w:proofErr w:type="gramStart"/>
      <w:r>
        <w:rPr>
          <w:rFonts w:ascii="KaiTi_GB2312" w:eastAsia="KaiTi_GB2312" w:hint="eastAsia"/>
          <w:color w:val="0000FF"/>
        </w:rPr>
        <w:t>完整技术</w:t>
      </w:r>
      <w:proofErr w:type="gramEnd"/>
      <w:r>
        <w:rPr>
          <w:rFonts w:ascii="KaiTi_GB2312" w:eastAsia="KaiTi_GB2312" w:hint="eastAsia"/>
          <w:color w:val="0000FF"/>
        </w:rPr>
        <w:t>方案，本部分是提炼出技术方案的关键创新点，列出</w:t>
      </w:r>
      <w:r>
        <w:rPr>
          <w:rFonts w:ascii="KaiTi_GB2312" w:eastAsia="KaiTi_GB2312"/>
          <w:color w:val="0000FF"/>
        </w:rPr>
        <w:t>1</w:t>
      </w:r>
      <w:r>
        <w:rPr>
          <w:rFonts w:ascii="KaiTi_GB2312" w:eastAsia="KaiTi_GB2312" w:hint="eastAsia"/>
          <w:color w:val="0000FF"/>
        </w:rPr>
        <w:t>、</w:t>
      </w:r>
      <w:r>
        <w:rPr>
          <w:rFonts w:ascii="KaiTi_GB2312" w:eastAsia="KaiTi_GB2312"/>
          <w:color w:val="0000FF"/>
        </w:rPr>
        <w:t>2</w:t>
      </w:r>
      <w:r>
        <w:rPr>
          <w:rFonts w:ascii="KaiTi_GB2312" w:eastAsia="KaiTi_GB2312" w:hint="eastAsia"/>
          <w:color w:val="0000FF"/>
        </w:rPr>
        <w:t>、</w:t>
      </w:r>
      <w:r>
        <w:rPr>
          <w:rFonts w:ascii="KaiTi_GB2312" w:eastAsia="KaiTi_GB2312"/>
          <w:color w:val="0000FF"/>
        </w:rPr>
        <w:t>3...</w:t>
      </w:r>
      <w:r>
        <w:rPr>
          <w:rFonts w:ascii="KaiTi_GB2312" w:eastAsia="KaiTi_GB2312" w:hint="eastAsia"/>
          <w:color w:val="0000FF"/>
        </w:rPr>
        <w:t>，以提醒代理人注意，便于专利代理人撰写权利要求书。）</w:t>
      </w:r>
    </w:p>
    <w:p w14:paraId="01D8DC1D" w14:textId="77777777" w:rsidR="00D03D74" w:rsidRPr="0044433B" w:rsidRDefault="00D03D74" w:rsidP="0044433B">
      <w:pPr>
        <w:pStyle w:val="ac"/>
        <w:tabs>
          <w:tab w:val="left" w:pos="360"/>
        </w:tabs>
        <w:spacing w:line="360" w:lineRule="auto"/>
        <w:ind w:firstLineChars="200" w:firstLine="420"/>
        <w:rPr>
          <w:rFonts w:ascii="Calibri" w:hAnsi="Calibri"/>
          <w:kern w:val="2"/>
          <w:sz w:val="21"/>
          <w:szCs w:val="21"/>
        </w:rPr>
      </w:pPr>
      <w:r w:rsidRPr="0044433B">
        <w:rPr>
          <w:rFonts w:ascii="Calibri" w:hAnsi="Calibri"/>
          <w:kern w:val="2"/>
          <w:sz w:val="21"/>
          <w:szCs w:val="21"/>
        </w:rPr>
        <w:t>（</w:t>
      </w:r>
      <w:r w:rsidRPr="0044433B">
        <w:rPr>
          <w:rFonts w:ascii="Calibri" w:hAnsi="Calibri"/>
          <w:kern w:val="2"/>
          <w:sz w:val="21"/>
          <w:szCs w:val="21"/>
        </w:rPr>
        <w:t>1)</w:t>
      </w:r>
      <w:r w:rsidRPr="0044433B">
        <w:rPr>
          <w:rFonts w:ascii="Calibri" w:hAnsi="Calibri"/>
          <w:kern w:val="2"/>
          <w:sz w:val="21"/>
          <w:szCs w:val="21"/>
        </w:rPr>
        <w:t>设计一个辅助模态生成器来生成可见光模态和红外模态所对应的辅助图像，有效地缓解了两种模态间的差异。辅助模态生成器能促进主干网络的优化过程，主干网络的优化也能促进辅助模态生成器生成更好的辅助模态图像。</w:t>
      </w:r>
    </w:p>
    <w:p w14:paraId="7780EE7E" w14:textId="2FA5E0AC" w:rsidR="00D03D74" w:rsidRPr="0044433B" w:rsidRDefault="00D03D74" w:rsidP="0044433B">
      <w:pPr>
        <w:pStyle w:val="ac"/>
        <w:tabs>
          <w:tab w:val="left" w:pos="360"/>
        </w:tabs>
        <w:spacing w:line="360" w:lineRule="auto"/>
        <w:ind w:firstLineChars="200" w:firstLine="420"/>
        <w:rPr>
          <w:rFonts w:ascii="Calibri" w:hAnsi="Calibri"/>
          <w:kern w:val="2"/>
          <w:sz w:val="21"/>
          <w:szCs w:val="21"/>
        </w:rPr>
      </w:pPr>
      <w:r w:rsidRPr="0044433B">
        <w:rPr>
          <w:rFonts w:ascii="Calibri" w:hAnsi="Calibri"/>
          <w:kern w:val="2"/>
          <w:sz w:val="21"/>
          <w:szCs w:val="21"/>
        </w:rPr>
        <w:t>（</w:t>
      </w:r>
      <w:r w:rsidRPr="0044433B">
        <w:rPr>
          <w:rFonts w:ascii="Calibri" w:hAnsi="Calibri"/>
          <w:kern w:val="2"/>
          <w:sz w:val="21"/>
          <w:szCs w:val="21"/>
        </w:rPr>
        <w:t>2</w:t>
      </w:r>
      <w:r w:rsidRPr="0044433B">
        <w:rPr>
          <w:rFonts w:ascii="Calibri" w:hAnsi="Calibri"/>
          <w:kern w:val="2"/>
          <w:sz w:val="21"/>
          <w:szCs w:val="21"/>
        </w:rPr>
        <w:t>）设计一个新的双流网络来更好地提取不同模态图像间具有鲁棒性和辨别性的行人特征。在主干网络中，前</w:t>
      </w:r>
      <w:r w:rsidR="00BC21F4">
        <w:rPr>
          <w:rFonts w:ascii="Calibri" w:hAnsi="Calibri" w:hint="eastAsia"/>
          <w:kern w:val="2"/>
          <w:sz w:val="21"/>
          <w:szCs w:val="21"/>
        </w:rPr>
        <w:t>两</w:t>
      </w:r>
      <w:r w:rsidRPr="0044433B">
        <w:rPr>
          <w:rFonts w:ascii="Calibri" w:hAnsi="Calibri"/>
          <w:kern w:val="2"/>
          <w:sz w:val="21"/>
          <w:szCs w:val="21"/>
        </w:rPr>
        <w:t>个网络层参数独立，用以提取模态特定特征。后面的网络层参数共享，用以提取模态共享特征。在主干网络</w:t>
      </w:r>
      <w:proofErr w:type="gramStart"/>
      <w:r w:rsidRPr="0044433B">
        <w:rPr>
          <w:rFonts w:ascii="Calibri" w:hAnsi="Calibri"/>
          <w:kern w:val="2"/>
          <w:sz w:val="21"/>
          <w:szCs w:val="21"/>
        </w:rPr>
        <w:t>嵌入嵌入</w:t>
      </w:r>
      <w:proofErr w:type="gramEnd"/>
      <w:r w:rsidRPr="0044433B">
        <w:rPr>
          <w:rFonts w:ascii="Calibri" w:hAnsi="Calibri"/>
          <w:kern w:val="2"/>
          <w:sz w:val="21"/>
          <w:szCs w:val="21"/>
        </w:rPr>
        <w:t>的</w:t>
      </w:r>
      <w:r w:rsidRPr="0044433B">
        <w:rPr>
          <w:rFonts w:ascii="Calibri" w:hAnsi="Calibri"/>
          <w:kern w:val="2"/>
          <w:sz w:val="21"/>
          <w:szCs w:val="21"/>
        </w:rPr>
        <w:t>CBAM</w:t>
      </w:r>
      <w:r w:rsidRPr="0044433B">
        <w:rPr>
          <w:rFonts w:ascii="Calibri" w:hAnsi="Calibri"/>
          <w:kern w:val="2"/>
          <w:sz w:val="21"/>
          <w:szCs w:val="21"/>
        </w:rPr>
        <w:t>（卷积注意力机制）模块，该模块使用混合注意力，联合通道注意力和空间注意力，能帮助模型排除背景噪声的干扰，关注行人图像间的细微差异，挖掘更具鉴别性的特征信息。然后对主干网络提取的特征图进行广义平均池化，然后将其水平均匀切分成四块，进行局部特征学习，帮助模型关注图像细节信息。</w:t>
      </w:r>
    </w:p>
    <w:p w14:paraId="2F886418" w14:textId="77777777" w:rsidR="00D03D74" w:rsidRPr="00D03D74" w:rsidRDefault="00D03D74">
      <w:pPr>
        <w:pStyle w:val="aa"/>
        <w:spacing w:line="360" w:lineRule="exact"/>
        <w:ind w:firstLineChars="200" w:firstLine="480"/>
        <w:rPr>
          <w:rFonts w:ascii="KaiTi_GB2312" w:eastAsia="KaiTi_GB2312"/>
          <w:color w:val="0000FF"/>
        </w:rPr>
      </w:pPr>
    </w:p>
    <w:p w14:paraId="3490D0A3" w14:textId="77777777" w:rsidR="00D248E1" w:rsidRDefault="009C354F">
      <w:pPr>
        <w:pStyle w:val="ac"/>
        <w:spacing w:line="360" w:lineRule="auto"/>
        <w:rPr>
          <w:rFonts w:ascii="黑体" w:eastAsia="黑体" w:hAnsi="宋体"/>
          <w:bCs/>
        </w:rPr>
      </w:pPr>
      <w:r>
        <w:rPr>
          <w:rFonts w:ascii="黑体" w:eastAsia="黑体" w:hAnsi="宋体" w:hint="eastAsia"/>
          <w:bCs/>
        </w:rPr>
        <w:t>7</w:t>
      </w:r>
      <w:r>
        <w:rPr>
          <w:rFonts w:ascii="黑体" w:eastAsia="黑体" w:hAnsi="宋体" w:hint="eastAsia"/>
          <w:bCs/>
        </w:rPr>
        <w:t>、与第</w:t>
      </w:r>
      <w:r>
        <w:rPr>
          <w:rFonts w:ascii="黑体" w:eastAsia="黑体" w:hAnsi="宋体"/>
          <w:bCs/>
        </w:rPr>
        <w:t>2</w:t>
      </w:r>
      <w:r>
        <w:rPr>
          <w:rFonts w:ascii="黑体" w:eastAsia="黑体" w:hAnsi="宋体" w:hint="eastAsia"/>
          <w:bCs/>
        </w:rPr>
        <w:t>条所属的最好的现有技术相比，本发明有何优点？</w:t>
      </w:r>
    </w:p>
    <w:p w14:paraId="0331BA10" w14:textId="4859E86C" w:rsidR="00D03D74" w:rsidRDefault="009C354F">
      <w:pPr>
        <w:pStyle w:val="ab"/>
        <w:numPr>
          <w:ilvl w:val="12"/>
          <w:numId w:val="0"/>
        </w:numPr>
        <w:spacing w:line="360" w:lineRule="atLeast"/>
        <w:rPr>
          <w:rFonts w:ascii="KaiTi_GB2312" w:eastAsia="KaiTi_GB2312"/>
          <w:i w:val="0"/>
          <w:iCs/>
          <w:sz w:val="24"/>
        </w:rPr>
      </w:pPr>
      <w:r>
        <w:rPr>
          <w:rFonts w:ascii="KaiTi_GB2312" w:eastAsia="KaiTi_GB2312" w:hint="eastAsia"/>
          <w:i w:val="0"/>
          <w:iCs/>
          <w:sz w:val="24"/>
        </w:rPr>
        <w:t>（效果一定要结合发明内容的技术方案来描述，做到有理有据；也可以对应本发明所要解决的技术问题来描述，一定是采用本发明技术方案带来的效果；效果可以是降低成本，提高了效率等。）</w:t>
      </w:r>
    </w:p>
    <w:p w14:paraId="717D6AE7" w14:textId="77777777" w:rsidR="00D03D74" w:rsidRPr="0044433B" w:rsidRDefault="00D03D74" w:rsidP="0044433B">
      <w:pPr>
        <w:pStyle w:val="ac"/>
        <w:tabs>
          <w:tab w:val="left" w:pos="360"/>
        </w:tabs>
        <w:spacing w:line="360" w:lineRule="auto"/>
        <w:ind w:firstLineChars="200" w:firstLine="420"/>
        <w:rPr>
          <w:rFonts w:ascii="Calibri" w:hAnsi="Calibri"/>
          <w:kern w:val="2"/>
          <w:sz w:val="21"/>
          <w:szCs w:val="21"/>
        </w:rPr>
      </w:pPr>
      <w:r w:rsidRPr="0044433B">
        <w:rPr>
          <w:rFonts w:ascii="Calibri" w:hAnsi="Calibri"/>
          <w:kern w:val="2"/>
          <w:sz w:val="21"/>
          <w:szCs w:val="21"/>
        </w:rPr>
        <w:t>优点是：</w:t>
      </w:r>
    </w:p>
    <w:p w14:paraId="737B1F71" w14:textId="77777777" w:rsidR="00D03D74" w:rsidRPr="0044433B" w:rsidRDefault="00D03D74" w:rsidP="0044433B">
      <w:pPr>
        <w:pStyle w:val="ac"/>
        <w:tabs>
          <w:tab w:val="left" w:pos="360"/>
        </w:tabs>
        <w:spacing w:line="360" w:lineRule="auto"/>
        <w:ind w:firstLineChars="200" w:firstLine="420"/>
        <w:rPr>
          <w:rFonts w:ascii="Calibri" w:hAnsi="Calibri"/>
          <w:kern w:val="2"/>
          <w:sz w:val="21"/>
          <w:szCs w:val="21"/>
        </w:rPr>
      </w:pPr>
      <w:r w:rsidRPr="0044433B">
        <w:rPr>
          <w:rFonts w:ascii="Calibri" w:hAnsi="Calibri"/>
          <w:kern w:val="2"/>
          <w:sz w:val="21"/>
          <w:szCs w:val="21"/>
        </w:rPr>
        <w:t>1.</w:t>
      </w:r>
      <w:r w:rsidRPr="0044433B">
        <w:rPr>
          <w:rFonts w:ascii="Calibri" w:hAnsi="Calibri"/>
          <w:kern w:val="2"/>
          <w:sz w:val="21"/>
          <w:szCs w:val="21"/>
        </w:rPr>
        <w:t>相比于使用生成对抗网络进行模态互转，本发明所设计的辅助模态生成器是一个轻量级的生成器，减少了计算量，同时引入的辅助模态图像能有效地减缓两种模态图像间的模态差异。</w:t>
      </w:r>
    </w:p>
    <w:p w14:paraId="2A6AD5C9" w14:textId="695AB3C2" w:rsidR="00D03D74" w:rsidRPr="00FC6FE3" w:rsidRDefault="00D03D74" w:rsidP="00FC6FE3">
      <w:pPr>
        <w:pStyle w:val="ac"/>
        <w:tabs>
          <w:tab w:val="left" w:pos="360"/>
        </w:tabs>
        <w:spacing w:line="360" w:lineRule="auto"/>
        <w:ind w:firstLineChars="200" w:firstLine="420"/>
        <w:rPr>
          <w:rFonts w:ascii="Calibri" w:hAnsi="Calibri"/>
          <w:kern w:val="2"/>
          <w:sz w:val="21"/>
          <w:szCs w:val="21"/>
        </w:rPr>
      </w:pPr>
      <w:r w:rsidRPr="0044433B">
        <w:rPr>
          <w:rFonts w:ascii="Calibri" w:hAnsi="Calibri"/>
          <w:kern w:val="2"/>
          <w:sz w:val="21"/>
          <w:szCs w:val="21"/>
        </w:rPr>
        <w:t>2.</w:t>
      </w:r>
      <w:r w:rsidRPr="0044433B">
        <w:rPr>
          <w:rFonts w:ascii="Calibri" w:hAnsi="Calibri"/>
          <w:kern w:val="2"/>
          <w:sz w:val="21"/>
          <w:szCs w:val="21"/>
        </w:rPr>
        <w:t>大部分现有方法主要通过特征</w:t>
      </w:r>
      <w:r w:rsidR="00BC21F4">
        <w:rPr>
          <w:rFonts w:ascii="Calibri" w:hAnsi="Calibri" w:hint="eastAsia"/>
          <w:kern w:val="2"/>
          <w:sz w:val="21"/>
          <w:szCs w:val="21"/>
        </w:rPr>
        <w:t>投影</w:t>
      </w:r>
      <w:r w:rsidRPr="0044433B">
        <w:rPr>
          <w:rFonts w:ascii="Calibri" w:hAnsi="Calibri"/>
          <w:kern w:val="2"/>
          <w:sz w:val="21"/>
          <w:szCs w:val="21"/>
        </w:rPr>
        <w:t>的方式来解决跨模态行人重识别问题，本发明设计的双流网络有效地缓解了模态差异的同时，能发现不同行人图像间的细微差异，提取出更具鲁棒性和鉴别性的特征信息，提高模型的性能。</w:t>
      </w:r>
    </w:p>
    <w:p w14:paraId="5FB78223" w14:textId="77777777" w:rsidR="00D248E1" w:rsidRDefault="009C354F">
      <w:pPr>
        <w:pStyle w:val="ac"/>
        <w:spacing w:line="360" w:lineRule="auto"/>
        <w:rPr>
          <w:rFonts w:ascii="黑体" w:eastAsia="黑体" w:hAnsi="宋体"/>
          <w:bCs/>
        </w:rPr>
      </w:pPr>
      <w:r>
        <w:rPr>
          <w:rFonts w:ascii="黑体" w:eastAsia="黑体" w:hAnsi="宋体" w:hint="eastAsia"/>
          <w:bCs/>
        </w:rPr>
        <w:t>8</w:t>
      </w:r>
      <w:r>
        <w:rPr>
          <w:rFonts w:ascii="黑体" w:eastAsia="黑体" w:hAnsi="宋体" w:hint="eastAsia"/>
          <w:bCs/>
        </w:rPr>
        <w:t>、本发明是否经过实验、模拟、使用而证明可行，结果如何？</w:t>
      </w:r>
    </w:p>
    <w:p w14:paraId="4C1C59FE" w14:textId="18E6E17B" w:rsidR="00D03D74" w:rsidRPr="0044433B" w:rsidRDefault="00D03D74" w:rsidP="0044433B">
      <w:pPr>
        <w:pStyle w:val="ac"/>
        <w:tabs>
          <w:tab w:val="left" w:pos="360"/>
        </w:tabs>
        <w:spacing w:line="360" w:lineRule="auto"/>
        <w:ind w:firstLineChars="200" w:firstLine="420"/>
        <w:rPr>
          <w:rFonts w:ascii="Calibri" w:hAnsi="Calibri"/>
          <w:kern w:val="2"/>
          <w:sz w:val="21"/>
          <w:szCs w:val="21"/>
        </w:rPr>
      </w:pPr>
      <w:r w:rsidRPr="0044433B">
        <w:rPr>
          <w:rFonts w:ascii="Calibri" w:hAnsi="Calibri"/>
          <w:kern w:val="2"/>
          <w:sz w:val="21"/>
          <w:szCs w:val="21"/>
        </w:rPr>
        <w:t>经过试验，证明可行。模型在测试中的</w:t>
      </w:r>
      <w:proofErr w:type="spellStart"/>
      <w:r w:rsidRPr="0044433B">
        <w:rPr>
          <w:rFonts w:ascii="Calibri" w:hAnsi="Calibri"/>
          <w:kern w:val="2"/>
          <w:sz w:val="21"/>
          <w:szCs w:val="21"/>
        </w:rPr>
        <w:t>mAP</w:t>
      </w:r>
      <w:proofErr w:type="spellEnd"/>
      <w:r w:rsidRPr="0044433B">
        <w:rPr>
          <w:rFonts w:ascii="Calibri" w:hAnsi="Calibri"/>
          <w:kern w:val="2"/>
          <w:sz w:val="21"/>
          <w:szCs w:val="21"/>
        </w:rPr>
        <w:t>（平均精度均值）和</w:t>
      </w:r>
      <w:r w:rsidRPr="0044433B">
        <w:rPr>
          <w:rFonts w:ascii="Calibri" w:hAnsi="Calibri"/>
          <w:kern w:val="2"/>
          <w:sz w:val="21"/>
          <w:szCs w:val="21"/>
        </w:rPr>
        <w:t>rank-k</w:t>
      </w:r>
      <w:r w:rsidRPr="0044433B">
        <w:rPr>
          <w:rFonts w:ascii="Calibri" w:hAnsi="Calibri"/>
          <w:kern w:val="2"/>
          <w:sz w:val="21"/>
          <w:szCs w:val="21"/>
        </w:rPr>
        <w:t>值得到明显地提高，能够很好地解决跨模态行人重识别任务。</w:t>
      </w:r>
    </w:p>
    <w:p w14:paraId="1E0851CF" w14:textId="77777777" w:rsidR="00D248E1" w:rsidRDefault="009C354F">
      <w:pPr>
        <w:pStyle w:val="ac"/>
        <w:spacing w:line="360" w:lineRule="auto"/>
        <w:rPr>
          <w:rFonts w:ascii="黑体" w:eastAsia="黑体"/>
        </w:rPr>
      </w:pPr>
      <w:r>
        <w:rPr>
          <w:rFonts w:ascii="黑体" w:eastAsia="黑体" w:hint="eastAsia"/>
        </w:rPr>
        <w:t>9</w:t>
      </w:r>
      <w:r>
        <w:rPr>
          <w:rFonts w:ascii="黑体" w:eastAsia="黑体" w:hint="eastAsia"/>
        </w:rPr>
        <w:t>、本发明的变更设计（替代方案）及其它用途：</w:t>
      </w:r>
    </w:p>
    <w:p w14:paraId="4037248D" w14:textId="77777777" w:rsidR="00D248E1" w:rsidRDefault="009C354F">
      <w:pPr>
        <w:pStyle w:val="ab"/>
        <w:numPr>
          <w:ilvl w:val="12"/>
          <w:numId w:val="0"/>
        </w:numPr>
        <w:spacing w:line="360" w:lineRule="exact"/>
        <w:ind w:firstLineChars="200" w:firstLine="480"/>
        <w:rPr>
          <w:rFonts w:ascii="KaiTi_GB2312" w:eastAsia="KaiTi_GB2312"/>
          <w:i w:val="0"/>
          <w:iCs/>
          <w:sz w:val="24"/>
        </w:rPr>
      </w:pPr>
      <w:r>
        <w:rPr>
          <w:rFonts w:ascii="KaiTi_GB2312" w:eastAsia="KaiTi_GB2312" w:hint="eastAsia"/>
          <w:i w:val="0"/>
          <w:iCs/>
          <w:sz w:val="24"/>
        </w:rPr>
        <w:lastRenderedPageBreak/>
        <w:t>（如果有，请尽量详细写明，内容的提供可以扩大专利的保护范围，防止他人绕过本技术去实现同样的发明目的；“替代方案”可以是部分结构、器件、方法步骤的替代，也可以是</w:t>
      </w:r>
      <w:proofErr w:type="gramStart"/>
      <w:r>
        <w:rPr>
          <w:rFonts w:ascii="KaiTi_GB2312" w:eastAsia="KaiTi_GB2312" w:hint="eastAsia"/>
          <w:i w:val="0"/>
          <w:iCs/>
          <w:sz w:val="24"/>
        </w:rPr>
        <w:t>完整技术</w:t>
      </w:r>
      <w:proofErr w:type="gramEnd"/>
      <w:r>
        <w:rPr>
          <w:rFonts w:ascii="KaiTi_GB2312" w:eastAsia="KaiTi_GB2312" w:hint="eastAsia"/>
          <w:i w:val="0"/>
          <w:iCs/>
          <w:sz w:val="24"/>
        </w:rPr>
        <w:t>方案的替代。）</w:t>
      </w:r>
    </w:p>
    <w:p w14:paraId="75E02D68" w14:textId="6ACFC300" w:rsidR="00D03D74" w:rsidRPr="0044433B" w:rsidRDefault="00D03D74" w:rsidP="0044433B">
      <w:pPr>
        <w:pStyle w:val="ac"/>
        <w:tabs>
          <w:tab w:val="left" w:pos="360"/>
        </w:tabs>
        <w:spacing w:line="360" w:lineRule="auto"/>
        <w:ind w:firstLineChars="200" w:firstLine="420"/>
        <w:rPr>
          <w:rFonts w:ascii="Calibri" w:hAnsi="Calibri"/>
          <w:kern w:val="2"/>
          <w:sz w:val="21"/>
          <w:szCs w:val="21"/>
        </w:rPr>
      </w:pPr>
      <w:r w:rsidRPr="0044433B">
        <w:rPr>
          <w:rFonts w:ascii="Calibri" w:hAnsi="Calibri"/>
          <w:kern w:val="2"/>
          <w:sz w:val="21"/>
          <w:szCs w:val="21"/>
        </w:rPr>
        <w:t>此算法还可用于一些跨模态人脸识别，跨模态目标检索等领域。</w:t>
      </w:r>
    </w:p>
    <w:p w14:paraId="1E821176" w14:textId="77777777" w:rsidR="00D248E1" w:rsidRDefault="009C354F">
      <w:pPr>
        <w:pStyle w:val="2"/>
        <w:ind w:left="0"/>
        <w:rPr>
          <w:rFonts w:ascii="黑体" w:eastAsia="黑体" w:hAnsi="宋体"/>
          <w:sz w:val="24"/>
          <w:lang w:eastAsia="zh-CN"/>
        </w:rPr>
      </w:pPr>
      <w:r>
        <w:rPr>
          <w:rFonts w:ascii="黑体" w:eastAsia="黑体" w:hAnsi="宋体" w:hint="eastAsia"/>
          <w:sz w:val="24"/>
          <w:lang w:eastAsia="zh-CN"/>
        </w:rPr>
        <w:t>10</w:t>
      </w:r>
      <w:r>
        <w:rPr>
          <w:rFonts w:ascii="黑体" w:eastAsia="黑体" w:hAnsi="宋体" w:hint="eastAsia"/>
          <w:sz w:val="24"/>
          <w:lang w:eastAsia="zh-CN"/>
        </w:rPr>
        <w:t>、附图及说明</w:t>
      </w:r>
    </w:p>
    <w:p w14:paraId="7EE4A658" w14:textId="77777777" w:rsidR="00D248E1" w:rsidRDefault="009C354F">
      <w:pPr>
        <w:pStyle w:val="ab"/>
        <w:numPr>
          <w:ilvl w:val="12"/>
          <w:numId w:val="0"/>
        </w:numPr>
        <w:spacing w:line="360" w:lineRule="exact"/>
        <w:ind w:firstLineChars="200" w:firstLine="480"/>
        <w:rPr>
          <w:rFonts w:ascii="KaiTi_GB2312" w:eastAsia="KaiTi_GB2312" w:hAnsi="Courier New" w:cs="Arial"/>
          <w:i w:val="0"/>
          <w:iCs/>
          <w:sz w:val="24"/>
        </w:rPr>
      </w:pPr>
      <w:r>
        <w:rPr>
          <w:rFonts w:ascii="KaiTi_GB2312" w:eastAsia="KaiTi_GB2312" w:hAnsi="Courier New" w:cs="Arial" w:hint="eastAsia"/>
          <w:i w:val="0"/>
          <w:iCs/>
          <w:sz w:val="24"/>
        </w:rPr>
        <w:t>每幅图都应有相应的附图说明</w:t>
      </w:r>
    </w:p>
    <w:p w14:paraId="24CE6CF1" w14:textId="177A8FF5" w:rsidR="00D248E1" w:rsidRDefault="00C4472B">
      <w:pPr>
        <w:pStyle w:val="ac"/>
        <w:spacing w:line="360" w:lineRule="auto"/>
        <w:jc w:val="center"/>
      </w:pPr>
      <w:r w:rsidRPr="00C4472B">
        <w:rPr>
          <w:noProof/>
        </w:rPr>
        <w:drawing>
          <wp:inline distT="0" distB="0" distL="0" distR="0" wp14:anchorId="53F1705C" wp14:editId="4034FDF9">
            <wp:extent cx="5274310" cy="1702435"/>
            <wp:effectExtent l="0" t="0" r="2540" b="0"/>
            <wp:docPr id="356796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9680" name=""/>
                    <pic:cNvPicPr/>
                  </pic:nvPicPr>
                  <pic:blipFill>
                    <a:blip r:embed="rId8"/>
                    <a:stretch>
                      <a:fillRect/>
                    </a:stretch>
                  </pic:blipFill>
                  <pic:spPr>
                    <a:xfrm>
                      <a:off x="0" y="0"/>
                      <a:ext cx="5274310" cy="1702435"/>
                    </a:xfrm>
                    <a:prstGeom prst="rect">
                      <a:avLst/>
                    </a:prstGeom>
                  </pic:spPr>
                </pic:pic>
              </a:graphicData>
            </a:graphic>
          </wp:inline>
        </w:drawing>
      </w:r>
    </w:p>
    <w:p w14:paraId="1E360D7A" w14:textId="07BC2F9A" w:rsidR="00D248E1" w:rsidRDefault="009C354F">
      <w:pPr>
        <w:pStyle w:val="ac"/>
        <w:spacing w:line="360" w:lineRule="auto"/>
        <w:ind w:firstLineChars="200" w:firstLine="420"/>
        <w:jc w:val="center"/>
        <w:rPr>
          <w:sz w:val="21"/>
          <w:szCs w:val="21"/>
        </w:rPr>
      </w:pPr>
      <w:r>
        <w:rPr>
          <w:rFonts w:hint="eastAsia"/>
          <w:sz w:val="21"/>
          <w:szCs w:val="21"/>
        </w:rPr>
        <w:t>图</w:t>
      </w:r>
      <w:r>
        <w:rPr>
          <w:rFonts w:hint="eastAsia"/>
          <w:sz w:val="21"/>
          <w:szCs w:val="21"/>
        </w:rPr>
        <w:t>1</w:t>
      </w:r>
      <w:r w:rsidR="00D03D74">
        <w:rPr>
          <w:sz w:val="21"/>
          <w:szCs w:val="21"/>
        </w:rPr>
        <w:t xml:space="preserve"> </w:t>
      </w:r>
      <w:r w:rsidR="00D03D74">
        <w:rPr>
          <w:rFonts w:hint="eastAsia"/>
          <w:sz w:val="21"/>
          <w:szCs w:val="21"/>
        </w:rPr>
        <w:t>本发明的模型网络结构图</w:t>
      </w:r>
    </w:p>
    <w:p w14:paraId="4BCA86C3" w14:textId="0B991BC3" w:rsidR="0044433B" w:rsidRPr="0044433B" w:rsidRDefault="009C354F" w:rsidP="0044433B">
      <w:pPr>
        <w:pStyle w:val="ac"/>
        <w:tabs>
          <w:tab w:val="left" w:pos="360"/>
        </w:tabs>
        <w:spacing w:line="360" w:lineRule="auto"/>
        <w:ind w:firstLineChars="200" w:firstLine="420"/>
        <w:rPr>
          <w:rFonts w:ascii="Calibri" w:hAnsi="Calibri"/>
          <w:kern w:val="2"/>
          <w:sz w:val="21"/>
          <w:szCs w:val="21"/>
        </w:rPr>
      </w:pPr>
      <w:r w:rsidRPr="0044433B">
        <w:rPr>
          <w:rFonts w:ascii="Calibri" w:hAnsi="Calibri" w:hint="eastAsia"/>
          <w:kern w:val="2"/>
          <w:sz w:val="21"/>
          <w:szCs w:val="21"/>
        </w:rPr>
        <w:t>图</w:t>
      </w:r>
      <w:r w:rsidRPr="0044433B">
        <w:rPr>
          <w:rFonts w:ascii="Calibri" w:hAnsi="Calibri" w:hint="eastAsia"/>
          <w:kern w:val="2"/>
          <w:sz w:val="21"/>
          <w:szCs w:val="21"/>
        </w:rPr>
        <w:t>1:</w:t>
      </w:r>
      <w:r w:rsidR="0044433B" w:rsidRPr="0044433B">
        <w:rPr>
          <w:rFonts w:ascii="Calibri" w:hAnsi="Calibri"/>
          <w:kern w:val="2"/>
          <w:sz w:val="21"/>
          <w:szCs w:val="21"/>
        </w:rPr>
        <w:t xml:space="preserve"> </w:t>
      </w:r>
      <w:r w:rsidR="0044433B" w:rsidRPr="0044433B">
        <w:rPr>
          <w:rFonts w:ascii="Calibri" w:hAnsi="Calibri"/>
          <w:kern w:val="2"/>
          <w:sz w:val="21"/>
          <w:szCs w:val="21"/>
        </w:rPr>
        <w:t>本发明设计一种基于辅助模态和混合注意力的跨模态行人重识别方法，能有效地缓解模态差异，同时挖掘细微的、更具鉴别性的特征信息。</w:t>
      </w:r>
    </w:p>
    <w:p w14:paraId="33A0C759" w14:textId="23FBF346" w:rsidR="0044433B" w:rsidRPr="0044433B" w:rsidRDefault="0044433B" w:rsidP="0044433B">
      <w:pPr>
        <w:pStyle w:val="ac"/>
        <w:tabs>
          <w:tab w:val="left" w:pos="360"/>
        </w:tabs>
        <w:spacing w:line="360" w:lineRule="auto"/>
        <w:ind w:firstLineChars="200" w:firstLine="420"/>
        <w:rPr>
          <w:rFonts w:ascii="Calibri" w:hAnsi="Calibri"/>
          <w:kern w:val="2"/>
          <w:sz w:val="21"/>
          <w:szCs w:val="21"/>
        </w:rPr>
      </w:pPr>
      <w:r w:rsidRPr="0044433B">
        <w:rPr>
          <w:rFonts w:ascii="Calibri" w:hAnsi="Calibri"/>
          <w:kern w:val="2"/>
          <w:sz w:val="21"/>
          <w:szCs w:val="21"/>
        </w:rPr>
        <w:t>该方法的网络结构如下图所示。首先，将可见光图像与红外图像输入辅助模态生成器，以生成辅助模态图像。然后，生成的辅助图像分别和原始的可见光图像与红外图像一同输入至主干网络中提取模态共享特征。其中，主干网络前</w:t>
      </w:r>
      <w:r w:rsidR="00BC21F4">
        <w:rPr>
          <w:rFonts w:ascii="Calibri" w:hAnsi="Calibri" w:hint="eastAsia"/>
          <w:kern w:val="2"/>
          <w:sz w:val="21"/>
          <w:szCs w:val="21"/>
        </w:rPr>
        <w:t>两</w:t>
      </w:r>
      <w:r w:rsidRPr="0044433B">
        <w:rPr>
          <w:rFonts w:ascii="Calibri" w:hAnsi="Calibri"/>
          <w:kern w:val="2"/>
          <w:sz w:val="21"/>
          <w:szCs w:val="21"/>
        </w:rPr>
        <w:t>层网络层的参数是独立的，用于提取底层的模态特定特征，后面的网络层参数共享，用于提取模态共享特征。在主干网络中嵌入混合注意力引导学习模块，有效地缓解模态间的差异，同时充分挖掘具有鉴别性的模态共享特征。主干网络输出的</w:t>
      </w:r>
      <w:proofErr w:type="gramStart"/>
      <w:r w:rsidRPr="0044433B">
        <w:rPr>
          <w:rFonts w:ascii="Calibri" w:hAnsi="Calibri"/>
          <w:kern w:val="2"/>
          <w:sz w:val="21"/>
          <w:szCs w:val="21"/>
        </w:rPr>
        <w:t>特征图会被</w:t>
      </w:r>
      <w:proofErr w:type="gramEnd"/>
      <w:r w:rsidRPr="0044433B">
        <w:rPr>
          <w:rFonts w:ascii="Calibri" w:hAnsi="Calibri"/>
          <w:kern w:val="2"/>
          <w:sz w:val="21"/>
          <w:szCs w:val="21"/>
        </w:rPr>
        <w:t>水平划分成若干个部分，进行局部特征的学习。最后，联合使用分布一致性损失函数、三元组损失函数、身份损失函数来对模型进行端到端优化。</w:t>
      </w:r>
    </w:p>
    <w:p w14:paraId="66C26DB6" w14:textId="3A0C7960" w:rsidR="00D248E1" w:rsidRPr="0044433B" w:rsidRDefault="00D248E1">
      <w:pPr>
        <w:pStyle w:val="ac"/>
        <w:spacing w:line="360" w:lineRule="auto"/>
        <w:rPr>
          <w:sz w:val="21"/>
          <w:szCs w:val="21"/>
        </w:rPr>
      </w:pPr>
    </w:p>
    <w:p w14:paraId="4BF7D5F4" w14:textId="7CB7148C" w:rsidR="00D248E1" w:rsidRDefault="0044433B">
      <w:pPr>
        <w:pStyle w:val="ac"/>
        <w:spacing w:line="360" w:lineRule="auto"/>
        <w:ind w:firstLineChars="200" w:firstLine="482"/>
        <w:jc w:val="center"/>
      </w:pPr>
      <w:r w:rsidRPr="0044433B">
        <w:rPr>
          <w:rFonts w:ascii="Open Sans" w:hAnsi="Open Sans" w:cs="Open Sans"/>
          <w:b/>
          <w:bCs/>
          <w:noProof/>
          <w:color w:val="333333"/>
          <w:shd w:val="clear" w:color="auto" w:fill="FFFFFF"/>
        </w:rPr>
        <w:lastRenderedPageBreak/>
        <w:drawing>
          <wp:inline distT="0" distB="0" distL="0" distR="0" wp14:anchorId="4155F661" wp14:editId="19D9C87F">
            <wp:extent cx="2574472" cy="3664336"/>
            <wp:effectExtent l="0" t="0" r="0" b="0"/>
            <wp:docPr id="861725697" name="图片 861725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0026" cy="3672241"/>
                    </a:xfrm>
                    <a:prstGeom prst="rect">
                      <a:avLst/>
                    </a:prstGeom>
                    <a:noFill/>
                    <a:ln>
                      <a:noFill/>
                    </a:ln>
                  </pic:spPr>
                </pic:pic>
              </a:graphicData>
            </a:graphic>
          </wp:inline>
        </w:drawing>
      </w:r>
    </w:p>
    <w:p w14:paraId="7DD7CEA0" w14:textId="2461C46B" w:rsidR="00D248E1" w:rsidRDefault="009C354F">
      <w:pPr>
        <w:pStyle w:val="ac"/>
        <w:spacing w:line="360" w:lineRule="auto"/>
        <w:ind w:firstLineChars="200" w:firstLine="420"/>
        <w:jc w:val="center"/>
        <w:rPr>
          <w:sz w:val="21"/>
          <w:szCs w:val="21"/>
        </w:rPr>
      </w:pPr>
      <w:r>
        <w:rPr>
          <w:rFonts w:hint="eastAsia"/>
          <w:sz w:val="21"/>
          <w:szCs w:val="21"/>
        </w:rPr>
        <w:t>图</w:t>
      </w:r>
      <w:r>
        <w:rPr>
          <w:rFonts w:hint="eastAsia"/>
          <w:sz w:val="21"/>
          <w:szCs w:val="21"/>
        </w:rPr>
        <w:t>2</w:t>
      </w:r>
      <w:r w:rsidR="0044433B">
        <w:rPr>
          <w:rFonts w:hint="eastAsia"/>
          <w:sz w:val="21"/>
          <w:szCs w:val="21"/>
        </w:rPr>
        <w:t>本发明的工作流程图</w:t>
      </w:r>
    </w:p>
    <w:p w14:paraId="09EC43FE" w14:textId="77777777" w:rsidR="0044433B" w:rsidRPr="0044433B" w:rsidRDefault="0044433B" w:rsidP="0044433B">
      <w:pPr>
        <w:pStyle w:val="ac"/>
        <w:tabs>
          <w:tab w:val="left" w:pos="360"/>
        </w:tabs>
        <w:spacing w:line="360" w:lineRule="auto"/>
        <w:ind w:firstLineChars="200" w:firstLine="420"/>
        <w:rPr>
          <w:rFonts w:ascii="Calibri" w:hAnsi="Calibri"/>
          <w:kern w:val="2"/>
          <w:sz w:val="21"/>
          <w:szCs w:val="21"/>
        </w:rPr>
      </w:pPr>
      <w:r w:rsidRPr="0044433B">
        <w:rPr>
          <w:rFonts w:ascii="Calibri" w:hAnsi="Calibri"/>
          <w:kern w:val="2"/>
          <w:sz w:val="21"/>
          <w:szCs w:val="21"/>
        </w:rPr>
        <w:t>本发明的工作流程如图所示，具体步骤：</w:t>
      </w:r>
    </w:p>
    <w:p w14:paraId="47F91D5F" w14:textId="77777777" w:rsidR="0044433B" w:rsidRPr="0044433B" w:rsidRDefault="0044433B" w:rsidP="0044433B">
      <w:pPr>
        <w:pStyle w:val="ac"/>
        <w:tabs>
          <w:tab w:val="left" w:pos="360"/>
        </w:tabs>
        <w:spacing w:line="360" w:lineRule="auto"/>
        <w:ind w:firstLineChars="200" w:firstLine="420"/>
        <w:rPr>
          <w:rFonts w:ascii="Calibri" w:hAnsi="Calibri"/>
          <w:kern w:val="2"/>
          <w:sz w:val="21"/>
          <w:szCs w:val="21"/>
        </w:rPr>
      </w:pPr>
      <w:r w:rsidRPr="0044433B">
        <w:rPr>
          <w:rFonts w:ascii="Calibri" w:hAnsi="Calibri"/>
          <w:kern w:val="2"/>
          <w:sz w:val="21"/>
          <w:szCs w:val="21"/>
        </w:rPr>
        <w:t>1.</w:t>
      </w:r>
      <w:r w:rsidRPr="0044433B">
        <w:rPr>
          <w:rFonts w:ascii="Calibri" w:hAnsi="Calibri"/>
          <w:kern w:val="2"/>
          <w:sz w:val="21"/>
          <w:szCs w:val="21"/>
        </w:rPr>
        <w:t>获取带有身份标签的可见光</w:t>
      </w:r>
      <w:r w:rsidRPr="0044433B">
        <w:rPr>
          <w:rFonts w:ascii="Calibri" w:hAnsi="Calibri"/>
          <w:kern w:val="2"/>
          <w:sz w:val="21"/>
          <w:szCs w:val="21"/>
        </w:rPr>
        <w:t>VIS</w:t>
      </w:r>
      <w:r w:rsidRPr="0044433B">
        <w:rPr>
          <w:rFonts w:ascii="Calibri" w:hAnsi="Calibri"/>
          <w:kern w:val="2"/>
          <w:sz w:val="21"/>
          <w:szCs w:val="21"/>
        </w:rPr>
        <w:t>行人图像和红外</w:t>
      </w:r>
      <w:r w:rsidRPr="0044433B">
        <w:rPr>
          <w:rFonts w:ascii="Calibri" w:hAnsi="Calibri"/>
          <w:kern w:val="2"/>
          <w:sz w:val="21"/>
          <w:szCs w:val="21"/>
        </w:rPr>
        <w:t>IR</w:t>
      </w:r>
      <w:r w:rsidRPr="0044433B">
        <w:rPr>
          <w:rFonts w:ascii="Calibri" w:hAnsi="Calibri"/>
          <w:kern w:val="2"/>
          <w:sz w:val="21"/>
          <w:szCs w:val="21"/>
        </w:rPr>
        <w:t>行人图像，将它们输入至辅助模态生成器中以生成对应的辅助模态图像。</w:t>
      </w:r>
    </w:p>
    <w:p w14:paraId="3AE8A4E5" w14:textId="77777777" w:rsidR="0044433B" w:rsidRPr="0044433B" w:rsidRDefault="0044433B" w:rsidP="0044433B">
      <w:pPr>
        <w:pStyle w:val="ac"/>
        <w:tabs>
          <w:tab w:val="left" w:pos="360"/>
        </w:tabs>
        <w:spacing w:line="360" w:lineRule="auto"/>
        <w:ind w:firstLineChars="200" w:firstLine="420"/>
        <w:rPr>
          <w:rFonts w:ascii="Calibri" w:hAnsi="Calibri"/>
          <w:kern w:val="2"/>
          <w:sz w:val="21"/>
          <w:szCs w:val="21"/>
        </w:rPr>
      </w:pPr>
      <w:r w:rsidRPr="0044433B">
        <w:rPr>
          <w:rFonts w:ascii="Calibri" w:hAnsi="Calibri"/>
          <w:kern w:val="2"/>
          <w:sz w:val="21"/>
          <w:szCs w:val="21"/>
        </w:rPr>
        <w:t>2.</w:t>
      </w:r>
      <w:r w:rsidRPr="0044433B">
        <w:rPr>
          <w:rFonts w:ascii="Calibri" w:hAnsi="Calibri"/>
          <w:kern w:val="2"/>
          <w:sz w:val="21"/>
          <w:szCs w:val="21"/>
        </w:rPr>
        <w:t>生成的辅助模态图像</w:t>
      </w:r>
      <w:proofErr w:type="spellStart"/>
      <w:r w:rsidRPr="0044433B">
        <w:rPr>
          <w:rFonts w:ascii="Calibri" w:hAnsi="Calibri"/>
          <w:kern w:val="2"/>
          <w:sz w:val="21"/>
          <w:szCs w:val="21"/>
        </w:rPr>
        <w:t>Vt</w:t>
      </w:r>
      <w:r w:rsidRPr="0044433B">
        <w:rPr>
          <w:rFonts w:ascii="Calibri" w:hAnsi="Calibri" w:hint="eastAsia"/>
          <w:kern w:val="2"/>
          <w:sz w:val="21"/>
          <w:szCs w:val="21"/>
        </w:rPr>
        <w:t>A</w:t>
      </w:r>
      <w:proofErr w:type="spellEnd"/>
      <w:r w:rsidRPr="0044433B">
        <w:rPr>
          <w:rFonts w:ascii="Calibri" w:hAnsi="Calibri"/>
          <w:kern w:val="2"/>
          <w:sz w:val="21"/>
          <w:szCs w:val="21"/>
        </w:rPr>
        <w:t>、</w:t>
      </w:r>
      <w:proofErr w:type="spellStart"/>
      <w:r w:rsidRPr="0044433B">
        <w:rPr>
          <w:rFonts w:ascii="Calibri" w:hAnsi="Calibri" w:hint="eastAsia"/>
          <w:kern w:val="2"/>
          <w:sz w:val="21"/>
          <w:szCs w:val="21"/>
        </w:rPr>
        <w:t>ItA</w:t>
      </w:r>
      <w:proofErr w:type="spellEnd"/>
      <w:r w:rsidRPr="0044433B">
        <w:rPr>
          <w:rFonts w:ascii="Calibri" w:hAnsi="Calibri"/>
          <w:kern w:val="2"/>
          <w:sz w:val="21"/>
          <w:szCs w:val="21"/>
        </w:rPr>
        <w:t>和原始的可见光图像</w:t>
      </w:r>
      <w:r w:rsidRPr="0044433B">
        <w:rPr>
          <w:rFonts w:ascii="Calibri" w:hAnsi="Calibri"/>
          <w:kern w:val="2"/>
          <w:sz w:val="21"/>
          <w:szCs w:val="21"/>
        </w:rPr>
        <w:t>VIS</w:t>
      </w:r>
      <w:r w:rsidRPr="0044433B">
        <w:rPr>
          <w:rFonts w:ascii="Calibri" w:hAnsi="Calibri"/>
          <w:kern w:val="2"/>
          <w:sz w:val="21"/>
          <w:szCs w:val="21"/>
        </w:rPr>
        <w:t>和红外图像</w:t>
      </w:r>
      <w:r w:rsidRPr="0044433B">
        <w:rPr>
          <w:rFonts w:ascii="Calibri" w:hAnsi="Calibri"/>
          <w:kern w:val="2"/>
          <w:sz w:val="21"/>
          <w:szCs w:val="21"/>
        </w:rPr>
        <w:t>IR</w:t>
      </w:r>
      <w:r w:rsidRPr="0044433B">
        <w:rPr>
          <w:rFonts w:ascii="Calibri" w:hAnsi="Calibri"/>
          <w:kern w:val="2"/>
          <w:sz w:val="21"/>
          <w:szCs w:val="21"/>
        </w:rPr>
        <w:t>一同输入至主干网络中提取模态共享特征。</w:t>
      </w:r>
    </w:p>
    <w:p w14:paraId="0A0AC7CD" w14:textId="77777777" w:rsidR="0044433B" w:rsidRPr="0044433B" w:rsidRDefault="0044433B" w:rsidP="0044433B">
      <w:pPr>
        <w:pStyle w:val="ac"/>
        <w:tabs>
          <w:tab w:val="left" w:pos="360"/>
        </w:tabs>
        <w:spacing w:line="360" w:lineRule="auto"/>
        <w:ind w:firstLineChars="200" w:firstLine="420"/>
        <w:rPr>
          <w:rFonts w:ascii="Calibri" w:hAnsi="Calibri"/>
          <w:kern w:val="2"/>
          <w:sz w:val="21"/>
          <w:szCs w:val="21"/>
        </w:rPr>
      </w:pPr>
      <w:r w:rsidRPr="0044433B">
        <w:rPr>
          <w:rFonts w:ascii="Calibri" w:hAnsi="Calibri"/>
          <w:kern w:val="2"/>
          <w:sz w:val="21"/>
          <w:szCs w:val="21"/>
        </w:rPr>
        <w:t>3.</w:t>
      </w:r>
      <w:r w:rsidRPr="0044433B">
        <w:rPr>
          <w:rFonts w:ascii="Calibri" w:hAnsi="Calibri"/>
          <w:kern w:val="2"/>
          <w:sz w:val="21"/>
          <w:szCs w:val="21"/>
        </w:rPr>
        <w:t>将从主干网络提取到的特征</w:t>
      </w:r>
      <w:proofErr w:type="gramStart"/>
      <w:r w:rsidRPr="0044433B">
        <w:rPr>
          <w:rFonts w:ascii="Calibri" w:hAnsi="Calibri"/>
          <w:kern w:val="2"/>
          <w:sz w:val="21"/>
          <w:szCs w:val="21"/>
        </w:rPr>
        <w:t>图水平</w:t>
      </w:r>
      <w:proofErr w:type="gramEnd"/>
      <w:r w:rsidRPr="0044433B">
        <w:rPr>
          <w:rFonts w:ascii="Calibri" w:hAnsi="Calibri"/>
          <w:kern w:val="2"/>
          <w:sz w:val="21"/>
          <w:szCs w:val="21"/>
        </w:rPr>
        <w:t>划分若干块，进行局部特征学习，帮助模型获取行人图像的局部信息。</w:t>
      </w:r>
    </w:p>
    <w:p w14:paraId="5A9FB872" w14:textId="77777777" w:rsidR="0044433B" w:rsidRPr="0044433B" w:rsidRDefault="0044433B" w:rsidP="0044433B">
      <w:pPr>
        <w:pStyle w:val="ac"/>
        <w:tabs>
          <w:tab w:val="left" w:pos="360"/>
        </w:tabs>
        <w:spacing w:line="360" w:lineRule="auto"/>
        <w:ind w:firstLineChars="200" w:firstLine="420"/>
        <w:rPr>
          <w:rFonts w:ascii="Calibri" w:hAnsi="Calibri"/>
          <w:kern w:val="2"/>
          <w:sz w:val="21"/>
          <w:szCs w:val="21"/>
        </w:rPr>
      </w:pPr>
      <w:r w:rsidRPr="0044433B">
        <w:rPr>
          <w:rFonts w:ascii="Calibri" w:hAnsi="Calibri"/>
          <w:kern w:val="2"/>
          <w:sz w:val="21"/>
          <w:szCs w:val="21"/>
        </w:rPr>
        <w:t>4.</w:t>
      </w:r>
      <w:r w:rsidRPr="0044433B">
        <w:rPr>
          <w:rFonts w:ascii="Calibri" w:hAnsi="Calibri"/>
          <w:kern w:val="2"/>
          <w:sz w:val="21"/>
          <w:szCs w:val="21"/>
        </w:rPr>
        <w:t>联合使用</w:t>
      </w:r>
      <w:r w:rsidRPr="0044433B">
        <w:rPr>
          <w:rFonts w:ascii="Calibri" w:hAnsi="Calibri" w:hint="eastAsia"/>
          <w:kern w:val="2"/>
          <w:sz w:val="21"/>
          <w:szCs w:val="21"/>
        </w:rPr>
        <w:t>分布一致性</w:t>
      </w:r>
      <w:r w:rsidRPr="0044433B">
        <w:rPr>
          <w:rFonts w:ascii="Calibri" w:hAnsi="Calibri"/>
          <w:kern w:val="2"/>
          <w:sz w:val="21"/>
          <w:szCs w:val="21"/>
        </w:rPr>
        <w:t>损失、</w:t>
      </w:r>
      <w:r w:rsidRPr="0044433B">
        <w:rPr>
          <w:rFonts w:ascii="Calibri" w:hAnsi="Calibri" w:hint="eastAsia"/>
          <w:kern w:val="2"/>
          <w:sz w:val="21"/>
          <w:szCs w:val="21"/>
        </w:rPr>
        <w:t>身份</w:t>
      </w:r>
      <w:r w:rsidRPr="0044433B">
        <w:rPr>
          <w:rFonts w:ascii="Calibri" w:hAnsi="Calibri"/>
          <w:kern w:val="2"/>
          <w:sz w:val="21"/>
          <w:szCs w:val="21"/>
        </w:rPr>
        <w:t>损失和</w:t>
      </w:r>
      <w:r w:rsidRPr="0044433B">
        <w:rPr>
          <w:rFonts w:ascii="Calibri" w:hAnsi="Calibri" w:hint="eastAsia"/>
          <w:kern w:val="2"/>
          <w:sz w:val="21"/>
          <w:szCs w:val="21"/>
        </w:rPr>
        <w:t>三元组</w:t>
      </w:r>
      <w:r w:rsidRPr="0044433B">
        <w:rPr>
          <w:rFonts w:ascii="Calibri" w:hAnsi="Calibri"/>
          <w:kern w:val="2"/>
          <w:sz w:val="21"/>
          <w:szCs w:val="21"/>
        </w:rPr>
        <w:t>损失优化跨模态行人重识别模型</w:t>
      </w:r>
    </w:p>
    <w:p w14:paraId="3C73D75D" w14:textId="77777777" w:rsidR="0044433B" w:rsidRPr="0044433B" w:rsidRDefault="0044433B" w:rsidP="0044433B">
      <w:pPr>
        <w:pStyle w:val="ac"/>
        <w:tabs>
          <w:tab w:val="left" w:pos="360"/>
        </w:tabs>
        <w:spacing w:line="360" w:lineRule="auto"/>
        <w:ind w:firstLineChars="200" w:firstLine="420"/>
        <w:rPr>
          <w:rFonts w:ascii="Calibri" w:hAnsi="Calibri"/>
          <w:kern w:val="2"/>
          <w:sz w:val="21"/>
          <w:szCs w:val="21"/>
        </w:rPr>
      </w:pPr>
      <w:r w:rsidRPr="0044433B">
        <w:rPr>
          <w:rFonts w:ascii="Calibri" w:hAnsi="Calibri"/>
          <w:kern w:val="2"/>
          <w:sz w:val="21"/>
          <w:szCs w:val="21"/>
        </w:rPr>
        <w:t>5.</w:t>
      </w:r>
      <w:r w:rsidRPr="0044433B">
        <w:rPr>
          <w:rFonts w:ascii="Calibri" w:hAnsi="Calibri"/>
          <w:kern w:val="2"/>
          <w:sz w:val="21"/>
          <w:szCs w:val="21"/>
        </w:rPr>
        <w:t>使用训练好的模型进行可见光图像和红外图像间的</w:t>
      </w:r>
      <w:r w:rsidRPr="0044433B">
        <w:rPr>
          <w:rFonts w:ascii="Calibri" w:hAnsi="Calibri" w:hint="eastAsia"/>
          <w:kern w:val="2"/>
          <w:sz w:val="21"/>
          <w:szCs w:val="21"/>
        </w:rPr>
        <w:t>跨模态</w:t>
      </w:r>
      <w:r w:rsidRPr="0044433B">
        <w:rPr>
          <w:rFonts w:ascii="Calibri" w:hAnsi="Calibri"/>
          <w:kern w:val="2"/>
          <w:sz w:val="21"/>
          <w:szCs w:val="21"/>
        </w:rPr>
        <w:t>行人重识别。</w:t>
      </w:r>
    </w:p>
    <w:p w14:paraId="44CF7EDB" w14:textId="77777777" w:rsidR="00D248E1" w:rsidRPr="0044433B" w:rsidRDefault="00D248E1">
      <w:pPr>
        <w:autoSpaceDE w:val="0"/>
        <w:autoSpaceDN w:val="0"/>
        <w:adjustRightInd w:val="0"/>
        <w:spacing w:line="360" w:lineRule="auto"/>
        <w:ind w:firstLineChars="200" w:firstLine="420"/>
        <w:jc w:val="left"/>
        <w:rPr>
          <w:rFonts w:ascii="宋体" w:hAnsi="宋体" w:cs="宋体-WinCharSetFFFF-H"/>
          <w:color w:val="000000"/>
          <w:kern w:val="0"/>
          <w:szCs w:val="21"/>
        </w:rPr>
      </w:pPr>
    </w:p>
    <w:p w14:paraId="67427584" w14:textId="0818F1A2" w:rsidR="00D248E1" w:rsidRDefault="0044433B">
      <w:pPr>
        <w:pStyle w:val="ac"/>
        <w:spacing w:line="360" w:lineRule="auto"/>
        <w:jc w:val="center"/>
        <w:rPr>
          <w:rFonts w:ascii="宋体" w:hAnsi="宋体"/>
          <w:bCs/>
          <w:sz w:val="21"/>
        </w:rPr>
      </w:pPr>
      <w:r w:rsidRPr="00D03D74">
        <w:rPr>
          <w:noProof/>
        </w:rPr>
        <w:lastRenderedPageBreak/>
        <w:drawing>
          <wp:inline distT="0" distB="0" distL="0" distR="0" wp14:anchorId="3FFA77D1" wp14:editId="06D36DF6">
            <wp:extent cx="3162300" cy="3152782"/>
            <wp:effectExtent l="0" t="0" r="0" b="9525"/>
            <wp:docPr id="1280073888" name="图片 1280073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7789" cy="3158254"/>
                    </a:xfrm>
                    <a:prstGeom prst="rect">
                      <a:avLst/>
                    </a:prstGeom>
                    <a:noFill/>
                    <a:ln>
                      <a:noFill/>
                    </a:ln>
                  </pic:spPr>
                </pic:pic>
              </a:graphicData>
            </a:graphic>
          </wp:inline>
        </w:drawing>
      </w:r>
    </w:p>
    <w:p w14:paraId="7BA3409C" w14:textId="421EA891" w:rsidR="00D248E1" w:rsidRDefault="009C354F">
      <w:pPr>
        <w:pStyle w:val="ac"/>
        <w:spacing w:line="360" w:lineRule="auto"/>
        <w:jc w:val="center"/>
        <w:rPr>
          <w:rFonts w:ascii="宋体" w:hAnsi="宋体"/>
          <w:bCs/>
          <w:sz w:val="21"/>
        </w:rPr>
      </w:pPr>
      <w:r>
        <w:rPr>
          <w:rFonts w:ascii="宋体" w:hAnsi="宋体" w:hint="eastAsia"/>
          <w:bCs/>
          <w:sz w:val="21"/>
        </w:rPr>
        <w:t>图</w:t>
      </w:r>
      <w:r>
        <w:rPr>
          <w:rFonts w:ascii="宋体" w:hAnsi="宋体" w:hint="eastAsia"/>
          <w:bCs/>
          <w:sz w:val="21"/>
        </w:rPr>
        <w:t xml:space="preserve">3  </w:t>
      </w:r>
      <w:r w:rsidR="0044433B">
        <w:rPr>
          <w:rFonts w:ascii="宋体" w:hAnsi="宋体" w:hint="eastAsia"/>
          <w:bCs/>
          <w:sz w:val="21"/>
        </w:rPr>
        <w:t>辅助模态生成器</w:t>
      </w:r>
    </w:p>
    <w:p w14:paraId="591DE2E5" w14:textId="77777777" w:rsidR="0044433B" w:rsidRPr="0044433B" w:rsidRDefault="0044433B" w:rsidP="0044433B">
      <w:pPr>
        <w:pStyle w:val="ac"/>
        <w:tabs>
          <w:tab w:val="left" w:pos="360"/>
        </w:tabs>
        <w:spacing w:line="360" w:lineRule="auto"/>
        <w:ind w:firstLineChars="200" w:firstLine="420"/>
        <w:rPr>
          <w:rFonts w:ascii="Calibri" w:hAnsi="Calibri"/>
          <w:kern w:val="2"/>
          <w:sz w:val="21"/>
          <w:szCs w:val="21"/>
        </w:rPr>
      </w:pPr>
      <w:r w:rsidRPr="0044433B">
        <w:rPr>
          <w:rFonts w:ascii="Calibri" w:hAnsi="Calibri"/>
          <w:kern w:val="2"/>
          <w:sz w:val="21"/>
          <w:szCs w:val="21"/>
        </w:rPr>
        <w:t>辅助模态生成器</w:t>
      </w:r>
      <w:r w:rsidRPr="0044433B">
        <w:rPr>
          <w:rFonts w:ascii="Calibri" w:hAnsi="Calibri" w:hint="eastAsia"/>
          <w:kern w:val="2"/>
          <w:sz w:val="21"/>
          <w:szCs w:val="21"/>
        </w:rPr>
        <w:t>结果如图所示，</w:t>
      </w:r>
      <w:r w:rsidRPr="0044433B">
        <w:rPr>
          <w:rFonts w:ascii="Calibri" w:hAnsi="Calibri"/>
          <w:kern w:val="2"/>
          <w:sz w:val="21"/>
          <w:szCs w:val="21"/>
        </w:rPr>
        <w:t>采用编码器</w:t>
      </w:r>
      <w:r w:rsidRPr="0044433B">
        <w:rPr>
          <w:rFonts w:ascii="Calibri" w:hAnsi="Calibri"/>
          <w:kern w:val="2"/>
          <w:sz w:val="21"/>
          <w:szCs w:val="21"/>
        </w:rPr>
        <w:t>-</w:t>
      </w:r>
      <w:r w:rsidRPr="0044433B">
        <w:rPr>
          <w:rFonts w:ascii="Calibri" w:hAnsi="Calibri"/>
          <w:kern w:val="2"/>
          <w:sz w:val="21"/>
          <w:szCs w:val="21"/>
        </w:rPr>
        <w:t>解码器架构，由两个编码器和两个解码器组成。生成辅助图像的过程为：原始的可见光图像和红外图像输入至辅助模态生成器中，可见光图像经过可见光模态信息编码器进行编码后输入至可见光模态解码器，解码器会将可见光图像投影到一个合适的辅助模态空间，以生成可见光的辅助模态</w:t>
      </w:r>
      <w:r w:rsidRPr="0044433B">
        <w:rPr>
          <w:rFonts w:ascii="Calibri" w:hAnsi="Calibri" w:hint="eastAsia"/>
          <w:kern w:val="2"/>
          <w:sz w:val="21"/>
          <w:szCs w:val="21"/>
        </w:rPr>
        <w:t>图像</w:t>
      </w:r>
      <w:r w:rsidRPr="0044433B">
        <w:rPr>
          <w:rFonts w:ascii="Calibri" w:hAnsi="Calibri"/>
          <w:kern w:val="2"/>
          <w:sz w:val="21"/>
          <w:szCs w:val="21"/>
        </w:rPr>
        <w:t>。红外图像同理，经过红外模态信息编码器进行编码后输入至红外模态解码器以生成红外图像的辅助模态</w:t>
      </w:r>
      <w:r w:rsidRPr="0044433B">
        <w:rPr>
          <w:rFonts w:ascii="Calibri" w:hAnsi="Calibri" w:hint="eastAsia"/>
          <w:kern w:val="2"/>
          <w:sz w:val="21"/>
          <w:szCs w:val="21"/>
        </w:rPr>
        <w:t>图像</w:t>
      </w:r>
      <w:r w:rsidRPr="0044433B">
        <w:rPr>
          <w:rFonts w:ascii="Calibri" w:hAnsi="Calibri"/>
          <w:kern w:val="2"/>
          <w:sz w:val="21"/>
          <w:szCs w:val="21"/>
        </w:rPr>
        <w:t>。</w:t>
      </w:r>
    </w:p>
    <w:p w14:paraId="6A965F54" w14:textId="226DA2DC" w:rsidR="0044433B" w:rsidRPr="0044433B" w:rsidRDefault="0044433B" w:rsidP="0044433B">
      <w:pPr>
        <w:pStyle w:val="ac"/>
        <w:tabs>
          <w:tab w:val="left" w:pos="360"/>
        </w:tabs>
        <w:spacing w:line="360" w:lineRule="auto"/>
        <w:ind w:firstLineChars="200" w:firstLine="420"/>
        <w:rPr>
          <w:rFonts w:ascii="Calibri" w:hAnsi="Calibri"/>
          <w:kern w:val="2"/>
          <w:sz w:val="21"/>
          <w:szCs w:val="21"/>
        </w:rPr>
      </w:pPr>
      <w:r w:rsidRPr="0044433B">
        <w:rPr>
          <w:rFonts w:ascii="Calibri" w:hAnsi="Calibri" w:hint="eastAsia"/>
          <w:kern w:val="2"/>
          <w:sz w:val="21"/>
          <w:szCs w:val="21"/>
        </w:rPr>
        <w:t>具体来说，首先对输入图像进行预处理，将输入尺寸调整为</w:t>
      </w:r>
      <w:r w:rsidRPr="0044433B">
        <w:rPr>
          <w:rFonts w:ascii="Calibri" w:hAnsi="Calibri"/>
          <w:kern w:val="2"/>
          <w:sz w:val="21"/>
          <w:szCs w:val="21"/>
        </w:rPr>
        <w:t>3×384×192</w:t>
      </w:r>
      <w:r w:rsidRPr="0044433B">
        <w:rPr>
          <w:rFonts w:ascii="Calibri" w:hAnsi="Calibri" w:hint="eastAsia"/>
          <w:kern w:val="2"/>
          <w:sz w:val="21"/>
          <w:szCs w:val="21"/>
        </w:rPr>
        <w:t>，由于可见光图像和红外图像的通道数不同，因此将红外图像的通道</w:t>
      </w:r>
      <w:proofErr w:type="gramStart"/>
      <w:r w:rsidRPr="0044433B">
        <w:rPr>
          <w:rFonts w:ascii="Calibri" w:hAnsi="Calibri" w:hint="eastAsia"/>
          <w:kern w:val="2"/>
          <w:sz w:val="21"/>
          <w:szCs w:val="21"/>
        </w:rPr>
        <w:t>数设置</w:t>
      </w:r>
      <w:proofErr w:type="gramEnd"/>
      <w:r w:rsidRPr="0044433B">
        <w:rPr>
          <w:rFonts w:ascii="Calibri" w:hAnsi="Calibri" w:hint="eastAsia"/>
          <w:kern w:val="2"/>
          <w:sz w:val="21"/>
          <w:szCs w:val="21"/>
        </w:rPr>
        <w:t>成</w:t>
      </w:r>
      <w:r w:rsidRPr="0044433B">
        <w:rPr>
          <w:rFonts w:ascii="Calibri" w:hAnsi="Calibri" w:hint="eastAsia"/>
          <w:kern w:val="2"/>
          <w:sz w:val="21"/>
          <w:szCs w:val="21"/>
        </w:rPr>
        <w:t>3</w:t>
      </w:r>
      <w:r w:rsidRPr="0044433B">
        <w:rPr>
          <w:rFonts w:ascii="Calibri" w:hAnsi="Calibri" w:hint="eastAsia"/>
          <w:kern w:val="2"/>
          <w:sz w:val="21"/>
          <w:szCs w:val="21"/>
        </w:rPr>
        <w:t>通道，与可见光图像的通道数保持一致。然后两种模态的图像分别输入至对应的模态信息编码器进行编码。在编码过程中，首先会通过一个卷积核为</w:t>
      </w:r>
      <w:r w:rsidRPr="0044433B">
        <w:rPr>
          <w:rFonts w:ascii="Calibri" w:hAnsi="Calibri" w:hint="eastAsia"/>
          <w:kern w:val="2"/>
          <w:sz w:val="21"/>
          <w:szCs w:val="21"/>
        </w:rPr>
        <w:t>3</w:t>
      </w:r>
      <w:r w:rsidRPr="0044433B">
        <w:rPr>
          <w:rFonts w:ascii="Calibri" w:hAnsi="Calibri"/>
          <w:kern w:val="2"/>
          <w:sz w:val="21"/>
          <w:szCs w:val="21"/>
        </w:rPr>
        <w:t>*1*1</w:t>
      </w:r>
      <w:r w:rsidRPr="0044433B">
        <w:rPr>
          <w:rFonts w:ascii="Calibri" w:hAnsi="Calibri" w:hint="eastAsia"/>
          <w:kern w:val="2"/>
          <w:sz w:val="21"/>
          <w:szCs w:val="21"/>
        </w:rPr>
        <w:t>的卷积层，</w:t>
      </w:r>
      <w:r w:rsidRPr="0044433B">
        <w:rPr>
          <w:rFonts w:ascii="Calibri" w:hAnsi="Calibri"/>
          <w:kern w:val="2"/>
          <w:sz w:val="21"/>
          <w:szCs w:val="21"/>
        </w:rPr>
        <w:t>将三通道图像转换为单通道图像，然后通过</w:t>
      </w:r>
      <w:r w:rsidRPr="0044433B">
        <w:rPr>
          <w:rFonts w:ascii="Calibri" w:hAnsi="Calibri" w:hint="eastAsia"/>
          <w:kern w:val="2"/>
          <w:sz w:val="21"/>
          <w:szCs w:val="21"/>
        </w:rPr>
        <w:t>卷积核为</w:t>
      </w:r>
      <w:r w:rsidRPr="0044433B">
        <w:rPr>
          <w:rFonts w:ascii="Calibri" w:hAnsi="Calibri" w:hint="eastAsia"/>
          <w:kern w:val="2"/>
          <w:sz w:val="21"/>
          <w:szCs w:val="21"/>
        </w:rPr>
        <w:t>1</w:t>
      </w:r>
      <w:r w:rsidRPr="0044433B">
        <w:rPr>
          <w:rFonts w:ascii="Calibri" w:hAnsi="Calibri"/>
          <w:kern w:val="2"/>
          <w:sz w:val="21"/>
          <w:szCs w:val="21"/>
        </w:rPr>
        <w:t>*1*1</w:t>
      </w:r>
      <w:r w:rsidRPr="0044433B">
        <w:rPr>
          <w:rFonts w:ascii="Calibri" w:hAnsi="Calibri" w:hint="eastAsia"/>
          <w:kern w:val="2"/>
          <w:sz w:val="21"/>
          <w:szCs w:val="21"/>
        </w:rPr>
        <w:t>的卷积层，</w:t>
      </w:r>
      <w:r w:rsidRPr="0044433B">
        <w:rPr>
          <w:rFonts w:ascii="Calibri" w:hAnsi="Calibri"/>
          <w:kern w:val="2"/>
          <w:sz w:val="21"/>
          <w:szCs w:val="21"/>
        </w:rPr>
        <w:t>减少计算量，最后通过</w:t>
      </w:r>
      <w:r w:rsidRPr="0044433B">
        <w:rPr>
          <w:rFonts w:ascii="Calibri" w:hAnsi="Calibri" w:hint="eastAsia"/>
          <w:kern w:val="2"/>
          <w:sz w:val="21"/>
          <w:szCs w:val="21"/>
        </w:rPr>
        <w:t>批归一化</w:t>
      </w:r>
      <w:r w:rsidRPr="0044433B">
        <w:rPr>
          <w:rFonts w:ascii="Calibri" w:hAnsi="Calibri"/>
          <w:kern w:val="2"/>
          <w:sz w:val="21"/>
          <w:szCs w:val="21"/>
        </w:rPr>
        <w:t>层进行数据归一化。然后将归一化后的数据</w:t>
      </w:r>
      <w:r w:rsidRPr="0044433B">
        <w:rPr>
          <w:rFonts w:ascii="Calibri" w:hAnsi="Calibri" w:hint="eastAsia"/>
          <w:kern w:val="2"/>
          <w:sz w:val="21"/>
          <w:szCs w:val="21"/>
        </w:rPr>
        <w:t>输入至对应的解码器进行解码，</w:t>
      </w:r>
      <w:r w:rsidRPr="0044433B">
        <w:rPr>
          <w:rFonts w:ascii="Calibri" w:hAnsi="Calibri"/>
          <w:kern w:val="2"/>
          <w:sz w:val="21"/>
          <w:szCs w:val="21"/>
        </w:rPr>
        <w:t>将编码后的单通道图像通过</w:t>
      </w:r>
      <w:r w:rsidRPr="0044433B">
        <w:rPr>
          <w:rFonts w:ascii="Calibri" w:hAnsi="Calibri" w:hint="eastAsia"/>
          <w:kern w:val="2"/>
          <w:sz w:val="21"/>
          <w:szCs w:val="21"/>
        </w:rPr>
        <w:t>卷积核为</w:t>
      </w:r>
      <w:r w:rsidRPr="0044433B">
        <w:rPr>
          <w:rFonts w:ascii="Calibri" w:hAnsi="Calibri" w:hint="eastAsia"/>
          <w:kern w:val="2"/>
          <w:sz w:val="21"/>
          <w:szCs w:val="21"/>
        </w:rPr>
        <w:t>1</w:t>
      </w:r>
      <w:r w:rsidRPr="0044433B">
        <w:rPr>
          <w:rFonts w:ascii="Calibri" w:hAnsi="Calibri"/>
          <w:kern w:val="2"/>
          <w:sz w:val="21"/>
          <w:szCs w:val="21"/>
        </w:rPr>
        <w:t>*</w:t>
      </w:r>
      <w:r w:rsidR="00F10A1F">
        <w:rPr>
          <w:rFonts w:ascii="Calibri" w:hAnsi="Calibri"/>
          <w:kern w:val="2"/>
          <w:sz w:val="21"/>
          <w:szCs w:val="21"/>
        </w:rPr>
        <w:t>1</w:t>
      </w:r>
      <w:r w:rsidRPr="0044433B">
        <w:rPr>
          <w:rFonts w:ascii="Calibri" w:hAnsi="Calibri"/>
          <w:kern w:val="2"/>
          <w:sz w:val="21"/>
          <w:szCs w:val="21"/>
        </w:rPr>
        <w:t>*1</w:t>
      </w:r>
      <w:r w:rsidRPr="0044433B">
        <w:rPr>
          <w:rFonts w:ascii="Calibri" w:hAnsi="Calibri" w:hint="eastAsia"/>
          <w:kern w:val="2"/>
          <w:sz w:val="21"/>
          <w:szCs w:val="21"/>
        </w:rPr>
        <w:t>的卷积层</w:t>
      </w:r>
      <w:r w:rsidRPr="0044433B">
        <w:rPr>
          <w:rFonts w:ascii="Calibri" w:hAnsi="Calibri"/>
          <w:kern w:val="2"/>
          <w:sz w:val="21"/>
          <w:szCs w:val="21"/>
        </w:rPr>
        <w:t>转换为三通道图像，</w:t>
      </w:r>
      <w:r w:rsidRPr="0044433B">
        <w:rPr>
          <w:rFonts w:ascii="Calibri" w:hAnsi="Calibri" w:hint="eastAsia"/>
          <w:kern w:val="2"/>
          <w:sz w:val="21"/>
          <w:szCs w:val="21"/>
        </w:rPr>
        <w:t>以生成对应的辅助</w:t>
      </w:r>
      <w:r w:rsidRPr="0044433B">
        <w:rPr>
          <w:rFonts w:ascii="Calibri" w:hAnsi="Calibri"/>
          <w:kern w:val="2"/>
          <w:sz w:val="21"/>
          <w:szCs w:val="21"/>
        </w:rPr>
        <w:t>模态图像</w:t>
      </w:r>
      <w:r w:rsidRPr="0044433B">
        <w:rPr>
          <w:rFonts w:ascii="Calibri" w:hAnsi="Calibri" w:hint="eastAsia"/>
          <w:kern w:val="2"/>
          <w:sz w:val="21"/>
          <w:szCs w:val="21"/>
        </w:rPr>
        <w:t>。</w:t>
      </w:r>
    </w:p>
    <w:p w14:paraId="37885DBF" w14:textId="77777777" w:rsidR="00D248E1" w:rsidRPr="0044433B" w:rsidRDefault="00D248E1">
      <w:pPr>
        <w:autoSpaceDE w:val="0"/>
        <w:autoSpaceDN w:val="0"/>
        <w:adjustRightInd w:val="0"/>
        <w:spacing w:line="360" w:lineRule="auto"/>
        <w:ind w:firstLineChars="150" w:firstLine="315"/>
        <w:jc w:val="left"/>
        <w:rPr>
          <w:rFonts w:ascii="宋体" w:cs="宋体"/>
          <w:kern w:val="0"/>
          <w:szCs w:val="21"/>
        </w:rPr>
      </w:pPr>
    </w:p>
    <w:p w14:paraId="05813245" w14:textId="77777777" w:rsidR="00D248E1" w:rsidRDefault="00D248E1" w:rsidP="0044433B">
      <w:pPr>
        <w:autoSpaceDE w:val="0"/>
        <w:autoSpaceDN w:val="0"/>
        <w:adjustRightInd w:val="0"/>
        <w:spacing w:line="360" w:lineRule="auto"/>
        <w:jc w:val="left"/>
        <w:rPr>
          <w:rFonts w:ascii="宋体" w:cs="宋体"/>
          <w:kern w:val="0"/>
          <w:szCs w:val="21"/>
        </w:rPr>
      </w:pPr>
    </w:p>
    <w:p w14:paraId="1F339BF8" w14:textId="77777777" w:rsidR="00D248E1" w:rsidRDefault="009C354F">
      <w:pPr>
        <w:pStyle w:val="aa"/>
        <w:spacing w:line="360" w:lineRule="exact"/>
        <w:rPr>
          <w:rFonts w:ascii="黑体" w:eastAsia="黑体"/>
          <w:szCs w:val="21"/>
          <w:u w:val="single"/>
        </w:rPr>
      </w:pPr>
      <w:r>
        <w:rPr>
          <w:rFonts w:ascii="黑体" w:eastAsia="黑体" w:hint="eastAsia"/>
          <w:szCs w:val="21"/>
          <w:u w:val="single"/>
        </w:rPr>
        <w:t>写技术</w:t>
      </w:r>
      <w:proofErr w:type="gramStart"/>
      <w:r>
        <w:rPr>
          <w:rFonts w:ascii="黑体" w:eastAsia="黑体" w:hint="eastAsia"/>
          <w:szCs w:val="21"/>
          <w:u w:val="single"/>
        </w:rPr>
        <w:t>交底书需注意</w:t>
      </w:r>
      <w:proofErr w:type="gramEnd"/>
      <w:r>
        <w:rPr>
          <w:rFonts w:ascii="黑体" w:eastAsia="黑体" w:hint="eastAsia"/>
          <w:szCs w:val="21"/>
          <w:u w:val="single"/>
        </w:rPr>
        <w:t>：</w:t>
      </w:r>
    </w:p>
    <w:p w14:paraId="19F338DC" w14:textId="77777777" w:rsidR="00D248E1" w:rsidRDefault="009C354F">
      <w:pPr>
        <w:pStyle w:val="aa"/>
        <w:spacing w:line="360" w:lineRule="exact"/>
        <w:rPr>
          <w:rFonts w:ascii="KaiTi_GB2312" w:eastAsia="KaiTi_GB2312"/>
          <w:color w:val="0000FF"/>
          <w:szCs w:val="21"/>
        </w:rPr>
      </w:pPr>
      <w:r>
        <w:rPr>
          <w:rFonts w:ascii="KaiTi_GB2312" w:eastAsia="KaiTi_GB2312"/>
          <w:color w:val="0000FF"/>
          <w:szCs w:val="21"/>
        </w:rPr>
        <w:t>1.</w:t>
      </w:r>
      <w:r>
        <w:rPr>
          <w:rFonts w:ascii="KaiTi_GB2312" w:eastAsia="KaiTi_GB2312" w:hint="eastAsia"/>
          <w:color w:val="0000FF"/>
          <w:szCs w:val="21"/>
        </w:rPr>
        <w:t>英文缩写有中文译文，避免使用英文单词。</w:t>
      </w:r>
    </w:p>
    <w:p w14:paraId="22D91981" w14:textId="77777777" w:rsidR="00D248E1" w:rsidRDefault="009C354F">
      <w:pPr>
        <w:pStyle w:val="aa"/>
        <w:spacing w:line="360" w:lineRule="exact"/>
        <w:rPr>
          <w:rFonts w:ascii="KaiTi_GB2312" w:eastAsia="KaiTi_GB2312"/>
          <w:szCs w:val="21"/>
        </w:rPr>
      </w:pPr>
      <w:r>
        <w:rPr>
          <w:rFonts w:ascii="KaiTi_GB2312" w:eastAsia="KaiTi_GB2312"/>
          <w:color w:val="0000FF"/>
          <w:szCs w:val="21"/>
        </w:rPr>
        <w:t>2.</w:t>
      </w:r>
      <w:r>
        <w:rPr>
          <w:rFonts w:ascii="KaiTi_GB2312" w:eastAsia="KaiTi_GB2312" w:hint="eastAsia"/>
          <w:color w:val="0000FF"/>
          <w:szCs w:val="21"/>
        </w:rPr>
        <w:t>全文对同一事务的叫法应统一，避免出现一种东西多种叫法。</w:t>
      </w:r>
    </w:p>
    <w:p w14:paraId="7DB42B92" w14:textId="77777777" w:rsidR="00D248E1" w:rsidRDefault="009C354F">
      <w:pPr>
        <w:pStyle w:val="DefaultText"/>
        <w:spacing w:line="360" w:lineRule="exact"/>
        <w:rPr>
          <w:rFonts w:ascii="KaiTi_GB2312" w:eastAsia="KaiTi_GB2312"/>
          <w:color w:val="0000FF"/>
          <w:szCs w:val="21"/>
        </w:rPr>
      </w:pPr>
      <w:r>
        <w:rPr>
          <w:rFonts w:ascii="KaiTi_GB2312" w:eastAsia="KaiTi_GB2312"/>
          <w:color w:val="0000FF"/>
          <w:szCs w:val="21"/>
        </w:rPr>
        <w:t>3.</w:t>
      </w:r>
      <w:r>
        <w:rPr>
          <w:rFonts w:ascii="KaiTi_GB2312" w:eastAsia="KaiTi_GB2312" w:hint="eastAsia"/>
          <w:color w:val="0000FF"/>
          <w:szCs w:val="21"/>
        </w:rPr>
        <w:t>专利法规定：</w:t>
      </w:r>
    </w:p>
    <w:p w14:paraId="03F88BB6" w14:textId="77777777" w:rsidR="00D248E1" w:rsidRDefault="009C354F">
      <w:pPr>
        <w:pStyle w:val="aa"/>
        <w:spacing w:line="360" w:lineRule="exact"/>
        <w:rPr>
          <w:rFonts w:ascii="KaiTi_GB2312" w:eastAsia="KaiTi_GB2312"/>
          <w:color w:val="0000FF"/>
          <w:szCs w:val="21"/>
        </w:rPr>
      </w:pPr>
      <w:r>
        <w:rPr>
          <w:rFonts w:ascii="KaiTi_GB2312" w:eastAsia="KaiTi_GB2312"/>
          <w:color w:val="0000FF"/>
          <w:szCs w:val="21"/>
        </w:rPr>
        <w:lastRenderedPageBreak/>
        <w:t xml:space="preserve">   1</w:t>
      </w:r>
      <w:r>
        <w:rPr>
          <w:rFonts w:ascii="KaiTi_GB2312" w:eastAsia="KaiTi_GB2312" w:hint="eastAsia"/>
          <w:color w:val="0000FF"/>
          <w:szCs w:val="21"/>
        </w:rPr>
        <w:t>）专利必须是一个技术方案，应该阐述发明目的是通过什么技术方案来实现的，不能只有原理，也不能只做功能介绍；</w:t>
      </w:r>
    </w:p>
    <w:p w14:paraId="71146868" w14:textId="77777777" w:rsidR="00D248E1" w:rsidRDefault="009C354F">
      <w:pPr>
        <w:rPr>
          <w:rFonts w:ascii="KaiTi_GB2312" w:eastAsia="KaiTi_GB2312"/>
          <w:color w:val="0000FF"/>
          <w:szCs w:val="21"/>
        </w:rPr>
      </w:pPr>
      <w:r>
        <w:rPr>
          <w:rFonts w:ascii="KaiTi_GB2312" w:eastAsia="KaiTi_GB2312"/>
          <w:color w:val="0000FF"/>
          <w:szCs w:val="21"/>
        </w:rPr>
        <w:t xml:space="preserve">   2</w:t>
      </w:r>
      <w:r>
        <w:rPr>
          <w:rFonts w:ascii="KaiTi_GB2312" w:eastAsia="KaiTi_GB2312" w:hint="eastAsia"/>
          <w:color w:val="0000FF"/>
          <w:szCs w:val="21"/>
        </w:rPr>
        <w:t>）专利必须充分公开，以本领域技术人员不需付出创造性劳动即可实现为准</w:t>
      </w:r>
    </w:p>
    <w:p w14:paraId="36F64CD3" w14:textId="77777777" w:rsidR="00D248E1" w:rsidRDefault="00D248E1"/>
    <w:p w14:paraId="21EE1BFD" w14:textId="77777777" w:rsidR="00D248E1" w:rsidRDefault="00D248E1"/>
    <w:sectPr w:rsidR="00D248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93FB1" w14:textId="77777777" w:rsidR="008966FF" w:rsidRDefault="008966FF" w:rsidP="00F10A1F">
      <w:r>
        <w:separator/>
      </w:r>
    </w:p>
  </w:endnote>
  <w:endnote w:type="continuationSeparator" w:id="0">
    <w:p w14:paraId="68BD17BF" w14:textId="77777777" w:rsidR="008966FF" w:rsidRDefault="008966FF" w:rsidP="00F10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DFKai-SB">
    <w:altName w:val="Microsoft JhengHei Light"/>
    <w:charset w:val="88"/>
    <w:family w:val="script"/>
    <w:pitch w:val="fixed"/>
    <w:sig w:usb0="00000003" w:usb1="080E0000" w:usb2="00000016" w:usb3="00000000" w:csb0="00100001" w:csb1="00000000"/>
  </w:font>
  <w:font w:name="KaiTi_GB2312">
    <w:altName w:val="楷体"/>
    <w:panose1 w:val="02010609060101010101"/>
    <w:charset w:val="86"/>
    <w:family w:val="modern"/>
    <w:pitch w:val="fixed"/>
    <w:sig w:usb0="800002BF" w:usb1="38CF7CFA" w:usb2="00000016" w:usb3="00000000" w:csb0="00040001" w:csb1="00000000"/>
  </w:font>
  <w:font w:name="Open Sans">
    <w:altName w:val="Segoe UI"/>
    <w:charset w:val="00"/>
    <w:family w:val="swiss"/>
    <w:pitch w:val="variable"/>
    <w:sig w:usb0="E00002EF" w:usb1="4000205B" w:usb2="00000028"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WinCharSetFFFF-H">
    <w:altName w:val="方正舒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B0069" w14:textId="77777777" w:rsidR="008966FF" w:rsidRDefault="008966FF" w:rsidP="00F10A1F">
      <w:r>
        <w:separator/>
      </w:r>
    </w:p>
  </w:footnote>
  <w:footnote w:type="continuationSeparator" w:id="0">
    <w:p w14:paraId="45BC4F83" w14:textId="77777777" w:rsidR="008966FF" w:rsidRDefault="008966FF" w:rsidP="00F10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96248A"/>
    <w:multiLevelType w:val="multilevel"/>
    <w:tmpl w:val="7A96248A"/>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7C483982"/>
    <w:multiLevelType w:val="hybridMultilevel"/>
    <w:tmpl w:val="88824542"/>
    <w:lvl w:ilvl="0" w:tplc="07500B02">
      <w:start w:val="4"/>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43254301">
    <w:abstractNumId w:val="0"/>
  </w:num>
  <w:num w:numId="2" w16cid:durableId="33688309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梁 靖贤">
    <w15:presenceInfo w15:providerId="Windows Live" w15:userId="67b2ad54b92cd1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GRjOTk0ZTcwODlhZTQ2MWY4Y2Q0MjM2ZThhNzE1OWYifQ=="/>
  </w:docVars>
  <w:rsids>
    <w:rsidRoot w:val="00F96D4B"/>
    <w:rsid w:val="00023916"/>
    <w:rsid w:val="00034BE2"/>
    <w:rsid w:val="00051909"/>
    <w:rsid w:val="0006439D"/>
    <w:rsid w:val="00090B61"/>
    <w:rsid w:val="00112003"/>
    <w:rsid w:val="00155E77"/>
    <w:rsid w:val="001A2011"/>
    <w:rsid w:val="001A463E"/>
    <w:rsid w:val="001E4F0B"/>
    <w:rsid w:val="00221420"/>
    <w:rsid w:val="0024653E"/>
    <w:rsid w:val="00285F32"/>
    <w:rsid w:val="002944DF"/>
    <w:rsid w:val="002E71CC"/>
    <w:rsid w:val="00333190"/>
    <w:rsid w:val="003416F6"/>
    <w:rsid w:val="0037434F"/>
    <w:rsid w:val="00377DAD"/>
    <w:rsid w:val="0038048B"/>
    <w:rsid w:val="003A4A20"/>
    <w:rsid w:val="003F47FF"/>
    <w:rsid w:val="00415C1D"/>
    <w:rsid w:val="00416EAA"/>
    <w:rsid w:val="0044433B"/>
    <w:rsid w:val="004578F2"/>
    <w:rsid w:val="00460844"/>
    <w:rsid w:val="004764D2"/>
    <w:rsid w:val="00492C05"/>
    <w:rsid w:val="00495372"/>
    <w:rsid w:val="004C0ACB"/>
    <w:rsid w:val="004D79E2"/>
    <w:rsid w:val="0051336E"/>
    <w:rsid w:val="00532EF0"/>
    <w:rsid w:val="00590B9B"/>
    <w:rsid w:val="005A2EA5"/>
    <w:rsid w:val="005F1A4B"/>
    <w:rsid w:val="006257BB"/>
    <w:rsid w:val="00626674"/>
    <w:rsid w:val="006657A3"/>
    <w:rsid w:val="006B2D1C"/>
    <w:rsid w:val="006B75AD"/>
    <w:rsid w:val="006C16C9"/>
    <w:rsid w:val="00720F23"/>
    <w:rsid w:val="00723684"/>
    <w:rsid w:val="007638FB"/>
    <w:rsid w:val="00784681"/>
    <w:rsid w:val="00790038"/>
    <w:rsid w:val="00791476"/>
    <w:rsid w:val="00795B33"/>
    <w:rsid w:val="007960EC"/>
    <w:rsid w:val="007B2315"/>
    <w:rsid w:val="007B3CAF"/>
    <w:rsid w:val="007C025C"/>
    <w:rsid w:val="007E1601"/>
    <w:rsid w:val="007E7F21"/>
    <w:rsid w:val="007F57B8"/>
    <w:rsid w:val="008230CA"/>
    <w:rsid w:val="00884921"/>
    <w:rsid w:val="008966FF"/>
    <w:rsid w:val="008E4956"/>
    <w:rsid w:val="008E63B5"/>
    <w:rsid w:val="00922A73"/>
    <w:rsid w:val="00972DC8"/>
    <w:rsid w:val="009A2143"/>
    <w:rsid w:val="009C1A6D"/>
    <w:rsid w:val="009C1AAB"/>
    <w:rsid w:val="009C1C9D"/>
    <w:rsid w:val="009C354F"/>
    <w:rsid w:val="009F5D95"/>
    <w:rsid w:val="00A33EA2"/>
    <w:rsid w:val="00A8155E"/>
    <w:rsid w:val="00AB75D6"/>
    <w:rsid w:val="00AE1607"/>
    <w:rsid w:val="00AE5CE2"/>
    <w:rsid w:val="00B16ADF"/>
    <w:rsid w:val="00B72549"/>
    <w:rsid w:val="00B95689"/>
    <w:rsid w:val="00B978AC"/>
    <w:rsid w:val="00BC21F4"/>
    <w:rsid w:val="00BC2CC4"/>
    <w:rsid w:val="00C044A5"/>
    <w:rsid w:val="00C04701"/>
    <w:rsid w:val="00C05B91"/>
    <w:rsid w:val="00C4472B"/>
    <w:rsid w:val="00C5404B"/>
    <w:rsid w:val="00C62C33"/>
    <w:rsid w:val="00CB6A46"/>
    <w:rsid w:val="00CC1668"/>
    <w:rsid w:val="00CC3A46"/>
    <w:rsid w:val="00CC79BD"/>
    <w:rsid w:val="00CC7F46"/>
    <w:rsid w:val="00CD10BB"/>
    <w:rsid w:val="00CD11E1"/>
    <w:rsid w:val="00D03D74"/>
    <w:rsid w:val="00D044D0"/>
    <w:rsid w:val="00D233D8"/>
    <w:rsid w:val="00D245B1"/>
    <w:rsid w:val="00D248E1"/>
    <w:rsid w:val="00D33EF0"/>
    <w:rsid w:val="00D368EF"/>
    <w:rsid w:val="00D36E13"/>
    <w:rsid w:val="00D42931"/>
    <w:rsid w:val="00D50CE5"/>
    <w:rsid w:val="00D70845"/>
    <w:rsid w:val="00D84107"/>
    <w:rsid w:val="00D90881"/>
    <w:rsid w:val="00DB357F"/>
    <w:rsid w:val="00E63334"/>
    <w:rsid w:val="00E911BD"/>
    <w:rsid w:val="00E92918"/>
    <w:rsid w:val="00E94ACB"/>
    <w:rsid w:val="00EC0B5A"/>
    <w:rsid w:val="00ED3082"/>
    <w:rsid w:val="00EE4CFE"/>
    <w:rsid w:val="00F10A1F"/>
    <w:rsid w:val="00F77E5A"/>
    <w:rsid w:val="00F8068D"/>
    <w:rsid w:val="00F81DBD"/>
    <w:rsid w:val="00F96D4B"/>
    <w:rsid w:val="00FC6FE3"/>
    <w:rsid w:val="00FD0E54"/>
    <w:rsid w:val="00FE2316"/>
    <w:rsid w:val="14C422F6"/>
    <w:rsid w:val="1F672950"/>
    <w:rsid w:val="277B168E"/>
    <w:rsid w:val="56D408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89"/>
    <o:shapelayout v:ext="edit">
      <o:idmap v:ext="edit" data="2"/>
    </o:shapelayout>
  </w:shapeDefaults>
  <w:decimalSymbol w:val="."/>
  <w:listSeparator w:val=","/>
  <w14:docId w14:val="0E4A7800"/>
  <w15:docId w15:val="{D5F56951-0EC9-4868-A69A-C6A378160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qFormat/>
    <w:pPr>
      <w:tabs>
        <w:tab w:val="left" w:pos="1080"/>
      </w:tabs>
      <w:ind w:left="540"/>
    </w:pPr>
    <w:rPr>
      <w:rFonts w:ascii="Times New Roman" w:eastAsia="DFKai-SB" w:hAnsi="Times New Roman"/>
      <w:sz w:val="28"/>
      <w:szCs w:val="20"/>
      <w:lang w:eastAsia="zh-TW"/>
    </w:rPr>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customStyle="1" w:styleId="aa">
    <w:name w:val="缺省文本"/>
    <w:basedOn w:val="a"/>
    <w:qFormat/>
    <w:pPr>
      <w:autoSpaceDE w:val="0"/>
      <w:autoSpaceDN w:val="0"/>
      <w:adjustRightInd w:val="0"/>
      <w:jc w:val="left"/>
    </w:pPr>
    <w:rPr>
      <w:rFonts w:ascii="Times New Roman" w:hAnsi="Times New Roman"/>
      <w:kern w:val="0"/>
      <w:sz w:val="24"/>
      <w:szCs w:val="24"/>
    </w:rPr>
  </w:style>
  <w:style w:type="paragraph" w:customStyle="1" w:styleId="DefaultText">
    <w:name w:val="Default Text"/>
    <w:basedOn w:val="a"/>
    <w:qFormat/>
    <w:pPr>
      <w:widowControl/>
      <w:overflowPunct w:val="0"/>
      <w:autoSpaceDE w:val="0"/>
      <w:autoSpaceDN w:val="0"/>
      <w:adjustRightInd w:val="0"/>
      <w:jc w:val="left"/>
      <w:textAlignment w:val="baseline"/>
    </w:pPr>
    <w:rPr>
      <w:rFonts w:ascii="Times New Roman" w:hAnsi="Times New Roman"/>
      <w:kern w:val="0"/>
      <w:sz w:val="24"/>
      <w:szCs w:val="20"/>
    </w:rPr>
  </w:style>
  <w:style w:type="paragraph" w:customStyle="1" w:styleId="ab">
    <w:name w:val="编写建议"/>
    <w:basedOn w:val="a"/>
    <w:qFormat/>
    <w:pPr>
      <w:autoSpaceDE w:val="0"/>
      <w:autoSpaceDN w:val="0"/>
      <w:adjustRightInd w:val="0"/>
      <w:spacing w:line="360" w:lineRule="auto"/>
      <w:ind w:left="1134"/>
    </w:pPr>
    <w:rPr>
      <w:rFonts w:ascii="Times New Roman" w:hAnsi="Times New Roman"/>
      <w:i/>
      <w:color w:val="0000FF"/>
      <w:kern w:val="0"/>
      <w:szCs w:val="20"/>
    </w:rPr>
  </w:style>
  <w:style w:type="paragraph" w:customStyle="1" w:styleId="ac">
    <w:name w:val="È±Ê¡ÎÄ±¾"/>
    <w:basedOn w:val="a"/>
    <w:qFormat/>
    <w:pPr>
      <w:widowControl/>
      <w:overflowPunct w:val="0"/>
      <w:autoSpaceDE w:val="0"/>
      <w:autoSpaceDN w:val="0"/>
      <w:adjustRightInd w:val="0"/>
      <w:jc w:val="left"/>
      <w:textAlignment w:val="baseline"/>
    </w:pPr>
    <w:rPr>
      <w:rFonts w:ascii="Times New Roman" w:hAnsi="Times New Roman"/>
      <w:kern w:val="0"/>
      <w:sz w:val="24"/>
      <w:szCs w:val="20"/>
    </w:rPr>
  </w:style>
  <w:style w:type="character" w:customStyle="1" w:styleId="20">
    <w:name w:val="正文文本缩进 2 字符"/>
    <w:basedOn w:val="a0"/>
    <w:link w:val="2"/>
    <w:qFormat/>
    <w:rPr>
      <w:rFonts w:ascii="Times New Roman" w:eastAsia="DFKai-SB" w:hAnsi="Times New Roman" w:cs="Times New Roman"/>
      <w:sz w:val="28"/>
      <w:szCs w:val="20"/>
      <w:lang w:eastAsia="zh-TW"/>
    </w:rPr>
  </w:style>
  <w:style w:type="character" w:customStyle="1" w:styleId="a4">
    <w:name w:val="批注框文本 字符"/>
    <w:basedOn w:val="a0"/>
    <w:link w:val="a3"/>
    <w:uiPriority w:val="99"/>
    <w:semiHidden/>
    <w:qFormat/>
    <w:rPr>
      <w:rFonts w:ascii="Calibri" w:eastAsia="宋体" w:hAnsi="Calibri" w:cs="Times New Roman"/>
      <w:sz w:val="18"/>
      <w:szCs w:val="18"/>
    </w:rPr>
  </w:style>
  <w:style w:type="character" w:styleId="ad">
    <w:name w:val="Placeholder Text"/>
    <w:basedOn w:val="a0"/>
    <w:uiPriority w:val="99"/>
    <w:semiHidden/>
    <w:qFormat/>
    <w:rPr>
      <w:color w:val="808080"/>
    </w:rPr>
  </w:style>
  <w:style w:type="paragraph" w:styleId="ae">
    <w:name w:val="List Paragraph"/>
    <w:basedOn w:val="a"/>
    <w:uiPriority w:val="34"/>
    <w:qFormat/>
    <w:pPr>
      <w:ind w:left="720"/>
      <w:contextualSpacing/>
    </w:pPr>
  </w:style>
  <w:style w:type="paragraph" w:customStyle="1" w:styleId="md-end-block">
    <w:name w:val="md-end-block"/>
    <w:basedOn w:val="a"/>
    <w:rsid w:val="00AE5CE2"/>
    <w:pPr>
      <w:widowControl/>
      <w:spacing w:before="100" w:beforeAutospacing="1" w:after="100" w:afterAutospacing="1"/>
      <w:jc w:val="left"/>
    </w:pPr>
    <w:rPr>
      <w:rFonts w:ascii="宋体" w:hAnsi="宋体" w:cs="宋体"/>
      <w:kern w:val="0"/>
      <w:sz w:val="24"/>
      <w:szCs w:val="24"/>
    </w:rPr>
  </w:style>
  <w:style w:type="character" w:customStyle="1" w:styleId="md-plain">
    <w:name w:val="md-plain"/>
    <w:basedOn w:val="a0"/>
    <w:rsid w:val="00AE5CE2"/>
  </w:style>
  <w:style w:type="paragraph" w:customStyle="1" w:styleId="MTDisplayEquation">
    <w:name w:val="MTDisplayEquation"/>
    <w:basedOn w:val="a"/>
    <w:next w:val="a"/>
    <w:link w:val="MTDisplayEquation0"/>
    <w:rsid w:val="00AE5CE2"/>
    <w:pPr>
      <w:tabs>
        <w:tab w:val="center" w:pos="4160"/>
        <w:tab w:val="right" w:pos="8300"/>
      </w:tabs>
    </w:pPr>
    <w:rPr>
      <w:rFonts w:asciiTheme="minorHAnsi" w:eastAsiaTheme="minorEastAsia" w:hAnsiTheme="minorHAnsi" w:cstheme="minorBidi"/>
    </w:rPr>
  </w:style>
  <w:style w:type="character" w:customStyle="1" w:styleId="MTDisplayEquation0">
    <w:name w:val="MTDisplayEquation 字符"/>
    <w:basedOn w:val="a0"/>
    <w:link w:val="MTDisplayEquation"/>
    <w:rsid w:val="00AE5CE2"/>
    <w:rPr>
      <w:kern w:val="2"/>
      <w:sz w:val="21"/>
      <w:szCs w:val="22"/>
    </w:rPr>
  </w:style>
  <w:style w:type="paragraph" w:styleId="af">
    <w:name w:val="Revision"/>
    <w:hidden/>
    <w:uiPriority w:val="99"/>
    <w:unhideWhenUsed/>
    <w:rsid w:val="00D368EF"/>
    <w:rPr>
      <w:rFonts w:ascii="Calibri" w:eastAsia="宋体" w:hAnsi="Calibri" w:cs="Times New Roman"/>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9837">
      <w:bodyDiv w:val="1"/>
      <w:marLeft w:val="0"/>
      <w:marRight w:val="0"/>
      <w:marTop w:val="0"/>
      <w:marBottom w:val="0"/>
      <w:divBdr>
        <w:top w:val="none" w:sz="0" w:space="0" w:color="auto"/>
        <w:left w:val="none" w:sz="0" w:space="0" w:color="auto"/>
        <w:bottom w:val="none" w:sz="0" w:space="0" w:color="auto"/>
        <w:right w:val="none" w:sz="0" w:space="0" w:color="auto"/>
      </w:divBdr>
    </w:div>
    <w:div w:id="232590209">
      <w:bodyDiv w:val="1"/>
      <w:marLeft w:val="0"/>
      <w:marRight w:val="0"/>
      <w:marTop w:val="0"/>
      <w:marBottom w:val="0"/>
      <w:divBdr>
        <w:top w:val="none" w:sz="0" w:space="0" w:color="auto"/>
        <w:left w:val="none" w:sz="0" w:space="0" w:color="auto"/>
        <w:bottom w:val="none" w:sz="0" w:space="0" w:color="auto"/>
        <w:right w:val="none" w:sz="0" w:space="0" w:color="auto"/>
      </w:divBdr>
    </w:div>
    <w:div w:id="788167204">
      <w:bodyDiv w:val="1"/>
      <w:marLeft w:val="0"/>
      <w:marRight w:val="0"/>
      <w:marTop w:val="0"/>
      <w:marBottom w:val="0"/>
      <w:divBdr>
        <w:top w:val="none" w:sz="0" w:space="0" w:color="auto"/>
        <w:left w:val="none" w:sz="0" w:space="0" w:color="auto"/>
        <w:bottom w:val="none" w:sz="0" w:space="0" w:color="auto"/>
        <w:right w:val="none" w:sz="0" w:space="0" w:color="auto"/>
      </w:divBdr>
    </w:div>
    <w:div w:id="1132937647">
      <w:bodyDiv w:val="1"/>
      <w:marLeft w:val="0"/>
      <w:marRight w:val="0"/>
      <w:marTop w:val="0"/>
      <w:marBottom w:val="0"/>
      <w:divBdr>
        <w:top w:val="none" w:sz="0" w:space="0" w:color="auto"/>
        <w:left w:val="none" w:sz="0" w:space="0" w:color="auto"/>
        <w:bottom w:val="none" w:sz="0" w:space="0" w:color="auto"/>
        <w:right w:val="none" w:sz="0" w:space="0" w:color="auto"/>
      </w:divBdr>
    </w:div>
    <w:div w:id="14098874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9.wmf"/><Relationship Id="rId42" Type="http://schemas.openxmlformats.org/officeDocument/2006/relationships/oleObject" Target="embeddings/oleObject17.bin"/><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16" Type="http://schemas.openxmlformats.org/officeDocument/2006/relationships/oleObject" Target="embeddings/oleObject3.bin"/><Relationship Id="rId11" Type="http://schemas.openxmlformats.org/officeDocument/2006/relationships/image" Target="media/image4.wmf"/><Relationship Id="rId32" Type="http://schemas.openxmlformats.org/officeDocument/2006/relationships/oleObject" Target="embeddings/oleObject11.bin"/><Relationship Id="rId37" Type="http://schemas.openxmlformats.org/officeDocument/2006/relationships/image" Target="media/image16.wmf"/><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5" Type="http://schemas.openxmlformats.org/officeDocument/2006/relationships/webSettings" Target="webSettings.xml"/><Relationship Id="rId19" Type="http://schemas.openxmlformats.org/officeDocument/2006/relationships/image" Target="media/image8.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image" Target="media/image1.png"/><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39.bin"/><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oleObject" Target="embeddings/oleObject5.bin"/><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oleObject" Target="embeddings/oleObject14.bin"/><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3.png"/><Relationship Id="rId31" Type="http://schemas.openxmlformats.org/officeDocument/2006/relationships/image" Target="media/image14.wmf"/><Relationship Id="rId44" Type="http://schemas.openxmlformats.org/officeDocument/2006/relationships/oleObject" Target="embeddings/oleObject18.bin"/><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oleObject4.bin"/><Relationship Id="rId39" Type="http://schemas.openxmlformats.org/officeDocument/2006/relationships/image" Target="media/image17.wmf"/><Relationship Id="rId34" Type="http://schemas.openxmlformats.org/officeDocument/2006/relationships/oleObject" Target="embeddings/oleObject13.bin"/><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7" Type="http://schemas.openxmlformats.org/officeDocument/2006/relationships/endnotes" Target="endnotes.xml"/><Relationship Id="rId71" Type="http://schemas.openxmlformats.org/officeDocument/2006/relationships/oleObject" Target="embeddings/oleObject32.bin"/><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7.bin"/><Relationship Id="rId40" Type="http://schemas.openxmlformats.org/officeDocument/2006/relationships/oleObject" Target="embeddings/oleObject16.bin"/><Relationship Id="rId45" Type="http://schemas.openxmlformats.org/officeDocument/2006/relationships/oleObject" Target="embeddings/oleObject19.bin"/><Relationship Id="rId66" Type="http://schemas.openxmlformats.org/officeDocument/2006/relationships/image" Target="media/image30.wmf"/><Relationship Id="rId87" Type="http://schemas.microsoft.com/office/2011/relationships/people" Target="people.xml"/><Relationship Id="rId61" Type="http://schemas.openxmlformats.org/officeDocument/2006/relationships/oleObject" Target="embeddings/oleObject27.bin"/><Relationship Id="rId82" Type="http://schemas.openxmlformats.org/officeDocument/2006/relationships/image" Target="media/image3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14ED3-65B9-465B-A1BE-6BC0D11CB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1158</Words>
  <Characters>6601</Characters>
  <Application>Microsoft Office Word</Application>
  <DocSecurity>0</DocSecurity>
  <Lines>55</Lines>
  <Paragraphs>15</Paragraphs>
  <ScaleCrop>false</ScaleCrop>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梁 靖贤</cp:lastModifiedBy>
  <cp:revision>4</cp:revision>
  <cp:lastPrinted>2014-10-29T14:17:00Z</cp:lastPrinted>
  <dcterms:created xsi:type="dcterms:W3CDTF">2023-08-28T05:00:00Z</dcterms:created>
  <dcterms:modified xsi:type="dcterms:W3CDTF">2023-08-29T03:42:00Z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58E2D65DEE9348A8BFAE11F9A0829055</vt:lpwstr>
  </property>
</Properties>
</file>